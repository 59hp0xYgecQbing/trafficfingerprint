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29" w:rsidRPr="00150C54" w:rsidRDefault="00EC09D1" w:rsidP="005F4D8D">
      <w:pPr>
        <w:pStyle w:val="Heading1"/>
        <w:ind w:firstLine="0"/>
      </w:pPr>
      <w:r w:rsidRPr="00150C54">
        <w:t xml:space="preserve">Malicious </w:t>
      </w:r>
      <w:r w:rsidRPr="00385FA7">
        <w:t>traffic</w:t>
      </w:r>
      <w:r w:rsidRPr="00150C54">
        <w:t xml:space="preserve"> detection using traffic fingerprint</w:t>
      </w:r>
    </w:p>
    <w:p w:rsidR="000F1FDF" w:rsidRDefault="000F1FDF" w:rsidP="005F4D8D">
      <w:pPr>
        <w:pStyle w:val="Heading2"/>
        <w:ind w:firstLine="0"/>
      </w:pPr>
      <w:r>
        <w:t>Abstract</w:t>
      </w:r>
    </w:p>
    <w:p w:rsidR="00B6455A" w:rsidRDefault="000F1FDF" w:rsidP="00032CC2">
      <w:r>
        <w:t xml:space="preserve">We consider the </w:t>
      </w:r>
      <w:r w:rsidRPr="00862AD5">
        <w:t xml:space="preserve">problem of detecting malicious traffic in high </w:t>
      </w:r>
      <w:r w:rsidR="00D9453D" w:rsidRPr="00862AD5">
        <w:t>bandwidth links</w:t>
      </w:r>
      <w:r w:rsidRPr="00862AD5">
        <w:t>.</w:t>
      </w:r>
      <w:r w:rsidR="00862AD5" w:rsidRPr="00862AD5">
        <w:t xml:space="preserve"> </w:t>
      </w:r>
      <w:r w:rsidR="00862AD5" w:rsidRPr="00862AD5">
        <w:rPr>
          <w:rFonts w:cs="Times-Bold"/>
        </w:rPr>
        <w:t xml:space="preserve">With the ever increasing bandwidth and traffic, deep packet inspection </w:t>
      </w:r>
      <w:r w:rsidR="002F3F42">
        <w:rPr>
          <w:rFonts w:cs="Times-Bold"/>
        </w:rPr>
        <w:t xml:space="preserve">interferes with throughput and becomes </w:t>
      </w:r>
      <w:r w:rsidR="00862AD5" w:rsidRPr="00862AD5">
        <w:rPr>
          <w:rFonts w:cs="Times-Bold"/>
        </w:rPr>
        <w:t>computationally demanding.</w:t>
      </w:r>
      <w:r w:rsidR="002F3F42">
        <w:t xml:space="preserve"> W</w:t>
      </w:r>
      <w:r>
        <w:t xml:space="preserve">e developed a learning algorithm based on the well-known </w:t>
      </w:r>
      <w:r w:rsidR="002F3F42">
        <w:t xml:space="preserve">universal </w:t>
      </w:r>
      <w:r>
        <w:t xml:space="preserve">compression </w:t>
      </w:r>
      <w:r w:rsidR="002F3F42">
        <w:t xml:space="preserve">algorithm </w:t>
      </w:r>
      <w:r>
        <w:t>Lempel-Ziv 78</w:t>
      </w:r>
      <w:sdt>
        <w:sdtPr>
          <w:id w:val="-1274471506"/>
          <w:citation/>
        </w:sdtPr>
        <w:sdtEndPr/>
        <w:sdtContent>
          <w:r w:rsidR="008B44D3">
            <w:fldChar w:fldCharType="begin"/>
          </w:r>
          <w:r w:rsidR="008B44D3">
            <w:instrText xml:space="preserve"> CITATION Lem78 \l 1033 </w:instrText>
          </w:r>
          <w:r w:rsidR="008B44D3">
            <w:fldChar w:fldCharType="separate"/>
          </w:r>
          <w:r w:rsidR="008B44D3">
            <w:rPr>
              <w:noProof/>
            </w:rPr>
            <w:t xml:space="preserve"> </w:t>
          </w:r>
          <w:r w:rsidR="008B44D3" w:rsidRPr="008B44D3">
            <w:rPr>
              <w:noProof/>
            </w:rPr>
            <w:t>[1]</w:t>
          </w:r>
          <w:r w:rsidR="008B44D3">
            <w:fldChar w:fldCharType="end"/>
          </w:r>
        </w:sdtContent>
      </w:sdt>
      <w:r w:rsidR="002F3F42">
        <w:t>.</w:t>
      </w:r>
      <w:r w:rsidR="00B6455A">
        <w:t xml:space="preserve"> We built a proof-of-concept application that emulates a real-world situation and attempts to identify malware.</w:t>
      </w:r>
      <w:r w:rsidR="002F3F42">
        <w:t xml:space="preserve"> </w:t>
      </w:r>
      <w:r w:rsidR="00C17542">
        <w:t>Our algorithm</w:t>
      </w:r>
      <w:r w:rsidR="006A419C">
        <w:t xml:space="preserve"> builds a traffic fingerprint for well-known </w:t>
      </w:r>
      <w:r w:rsidR="002F3F42">
        <w:t xml:space="preserve">malware using only the </w:t>
      </w:r>
      <w:r w:rsidR="00032CC2">
        <w:t>time difference</w:t>
      </w:r>
      <w:r w:rsidR="002F3F42">
        <w:t xml:space="preserve"> between packets. The algorithm then compares the fingerprint against unknown traffic.</w:t>
      </w:r>
    </w:p>
    <w:p w:rsidR="000F1FDF" w:rsidRPr="000F1FDF" w:rsidRDefault="006A419C" w:rsidP="00B6455A">
      <w:r>
        <w:t xml:space="preserve">We study the </w:t>
      </w:r>
      <w:r w:rsidR="00B6455A">
        <w:t>effectiveness</w:t>
      </w:r>
      <w:r>
        <w:t xml:space="preserve"> of our method</w:t>
      </w:r>
      <w:r w:rsidR="00B6455A">
        <w:t xml:space="preserve"> with</w:t>
      </w:r>
      <w:r>
        <w:t xml:space="preserve"> real</w:t>
      </w:r>
      <w:r w:rsidR="002F3F42">
        <w:t>-world</w:t>
      </w:r>
      <w:r>
        <w:t xml:space="preserve"> malicious traffic.</w:t>
      </w:r>
      <w:r w:rsidR="003F549F">
        <w:t xml:space="preserve"> </w:t>
      </w:r>
      <w:r>
        <w:t xml:space="preserve">    </w:t>
      </w:r>
    </w:p>
    <w:p w:rsidR="00EC09D1" w:rsidRPr="00150C54" w:rsidRDefault="00CB5E9C" w:rsidP="005F4D8D">
      <w:pPr>
        <w:pStyle w:val="Heading2"/>
        <w:ind w:firstLine="0"/>
      </w:pPr>
      <w:r w:rsidRPr="00385FA7">
        <w:t>Introduction</w:t>
      </w:r>
    </w:p>
    <w:p w:rsidR="00E62DC2" w:rsidRDefault="002B6F36" w:rsidP="00921368">
      <w:pPr>
        <w:ind w:firstLine="720"/>
      </w:pPr>
      <w:r>
        <w:t>Cyber-attacks</w:t>
      </w:r>
      <w:r w:rsidR="00F71C5E">
        <w:t xml:space="preserve"> are an attempt to damage, disrupt, or gain unauthorized access to a computer, computing systems or a network.</w:t>
      </w:r>
      <w:r>
        <w:t xml:space="preserve"> Cyber-attacks can affect a wide range of domains and system and potentially </w:t>
      </w:r>
      <w:r w:rsidRPr="00214F28">
        <w:t>cause tangible damage to lives in case of SCADA networks</w:t>
      </w:r>
      <w:r>
        <w:t>.</w:t>
      </w:r>
    </w:p>
    <w:p w:rsidR="00E62DC2" w:rsidRDefault="006934FC" w:rsidP="00921368">
      <w:pPr>
        <w:ind w:firstLine="720"/>
      </w:pPr>
      <w:r>
        <w:t>Malware is a piece of computer software that uses vulnerabilities in computer hardware and software in order to alter the state or function of computers and computer networks without permission (explicit or implicit). Modern malwares depends on communication networks in order to receive commands, coordinate attacks (DDoS), relay information to the attacker and infect new targets.</w:t>
      </w:r>
    </w:p>
    <w:p w:rsidR="00E62DC2" w:rsidRDefault="00096FA3" w:rsidP="00921368">
      <w:pPr>
        <w:ind w:firstLine="0"/>
      </w:pPr>
      <w:r>
        <w:tab/>
      </w:r>
      <w:r w:rsidR="006934FC">
        <w:t>D</w:t>
      </w:r>
      <w:r w:rsidR="00531499">
        <w:t xml:space="preserve">etecting malicious traffic </w:t>
      </w:r>
      <w:r w:rsidR="00531499" w:rsidRPr="00862AD5">
        <w:t>in high bandwidth links</w:t>
      </w:r>
      <w:r w:rsidR="00531499">
        <w:t xml:space="preserve"> is a chall</w:t>
      </w:r>
      <w:r>
        <w:t>eng</w:t>
      </w:r>
      <w:r w:rsidR="00531499">
        <w:t>ing and complicated task.</w:t>
      </w:r>
      <w:r w:rsidR="00534FE3">
        <w:t xml:space="preserve"> One of </w:t>
      </w:r>
      <w:r w:rsidR="00E62DC2">
        <w:t>more prevalent s</w:t>
      </w:r>
      <w:r w:rsidR="00534FE3">
        <w:t>olution</w:t>
      </w:r>
      <w:r w:rsidR="00E62DC2">
        <w:t>s</w:t>
      </w:r>
      <w:r w:rsidR="00534FE3">
        <w:t xml:space="preserve"> is deep packet inspection</w:t>
      </w:r>
      <w:r w:rsidR="00E62DC2">
        <w:t xml:space="preserve"> (DPI)</w:t>
      </w:r>
      <w:r w:rsidR="00534FE3">
        <w:t>.</w:t>
      </w:r>
      <w:r w:rsidR="00E62DC2">
        <w:t xml:space="preserve"> DPI scans the entire packet stream, and can be used to identify malware communication in the data section of the packet. </w:t>
      </w:r>
      <w:r w:rsidR="00534FE3" w:rsidRPr="00534FE3">
        <w:t>The main drawbac</w:t>
      </w:r>
      <w:r w:rsidR="009C505B">
        <w:t>k</w:t>
      </w:r>
      <w:r w:rsidR="006C329F">
        <w:t>s</w:t>
      </w:r>
      <w:r w:rsidR="009C505B">
        <w:t xml:space="preserve"> of this approach</w:t>
      </w:r>
      <w:r w:rsidR="00534FE3" w:rsidRPr="00534FE3">
        <w:t xml:space="preserve"> </w:t>
      </w:r>
      <w:r w:rsidR="006C329F">
        <w:t>are</w:t>
      </w:r>
      <w:r w:rsidR="00534FE3" w:rsidRPr="00534FE3">
        <w:t xml:space="preserve"> the computational power needed to classify the traffic</w:t>
      </w:r>
      <w:r w:rsidR="00E62DC2">
        <w:t>, as well as the difficulty of inspecting encrypted packets.</w:t>
      </w:r>
      <w:r w:rsidR="008C21B9">
        <w:t xml:space="preserve"> </w:t>
      </w:r>
    </w:p>
    <w:p w:rsidR="00FE396A" w:rsidRDefault="00096FA3" w:rsidP="00921368">
      <w:pPr>
        <w:ind w:firstLine="720"/>
      </w:pPr>
      <w:r>
        <w:t>A different solution is</w:t>
      </w:r>
      <w:r w:rsidR="008C21B9">
        <w:t xml:space="preserve"> feature extraction</w:t>
      </w:r>
      <w:r>
        <w:t>,</w:t>
      </w:r>
      <w:r w:rsidR="008C21B9">
        <w:t xml:space="preserve"> </w:t>
      </w:r>
      <w:r>
        <w:t xml:space="preserve">which attempts </w:t>
      </w:r>
      <w:r w:rsidR="008C21B9">
        <w:t xml:space="preserve">to overcome the disadvantage of deep packet inspection by extracting </w:t>
      </w:r>
      <w:r>
        <w:t xml:space="preserve">a </w:t>
      </w:r>
      <w:r w:rsidR="008C21B9">
        <w:t xml:space="preserve">limited number </w:t>
      </w:r>
      <w:r w:rsidR="009C505B">
        <w:t xml:space="preserve">of </w:t>
      </w:r>
      <w:r w:rsidR="008C21B9">
        <w:t>features from the packet.</w:t>
      </w:r>
      <w:r w:rsidR="00750532">
        <w:t xml:space="preserve"> When performing an analysis over large amount of </w:t>
      </w:r>
      <w:r w:rsidR="00FE396A">
        <w:t xml:space="preserve">traffic </w:t>
      </w:r>
      <w:r w:rsidR="00750532">
        <w:t>data and malwares, deciding which features to extract</w:t>
      </w:r>
      <w:r w:rsidR="008C21B9">
        <w:t xml:space="preserve"> </w:t>
      </w:r>
      <w:r w:rsidR="00750532" w:rsidRPr="00750532">
        <w:t>requires a large amount of memory and computation power</w:t>
      </w:r>
      <w:r w:rsidR="00750532">
        <w:t>.</w:t>
      </w:r>
    </w:p>
    <w:p w:rsidR="00FE396A" w:rsidRDefault="009C505B" w:rsidP="00921368">
      <w:pPr>
        <w:ind w:firstLine="720"/>
      </w:pPr>
      <w:r>
        <w:t>Our research focuses on a different approach for traffic classification</w:t>
      </w:r>
      <w:r w:rsidR="00FE396A">
        <w:t>,</w:t>
      </w:r>
      <w:r w:rsidR="00261CEA">
        <w:t xml:space="preserve"> known as traffic fingerprint</w:t>
      </w:r>
      <w:r>
        <w:t>.</w:t>
      </w:r>
      <w:r w:rsidR="006C329F">
        <w:t xml:space="preserve"> This method overcomes </w:t>
      </w:r>
      <w:r w:rsidR="00FE396A">
        <w:t xml:space="preserve">some of </w:t>
      </w:r>
      <w:r w:rsidR="006C329F">
        <w:t xml:space="preserve">the disadvantages </w:t>
      </w:r>
      <w:r w:rsidR="00FE396A">
        <w:t>of the methods described</w:t>
      </w:r>
      <w:r w:rsidR="006C329F">
        <w:t>.</w:t>
      </w:r>
      <w:r w:rsidR="00FE396A">
        <w:t xml:space="preserve"> </w:t>
      </w:r>
      <w:r w:rsidR="006C329F">
        <w:t xml:space="preserve">Our solution </w:t>
      </w:r>
      <w:r w:rsidR="006C329F" w:rsidRPr="00C17542">
        <w:t>examine</w:t>
      </w:r>
      <w:r w:rsidR="006C329F">
        <w:t xml:space="preserve">s only the </w:t>
      </w:r>
      <w:r w:rsidR="00032CC2">
        <w:t>time difference</w:t>
      </w:r>
      <w:r w:rsidR="006C329F">
        <w:t xml:space="preserve"> betwee</w:t>
      </w:r>
      <w:r w:rsidR="00FE396A">
        <w:t>n</w:t>
      </w:r>
      <w:r w:rsidR="006C329F">
        <w:t xml:space="preserve"> packets.</w:t>
      </w:r>
    </w:p>
    <w:p w:rsidR="004E7F51" w:rsidRDefault="006C329F" w:rsidP="00921368">
      <w:pPr>
        <w:ind w:firstLine="720"/>
      </w:pPr>
      <w:r>
        <w:t>The</w:t>
      </w:r>
      <w:r w:rsidR="00012009">
        <w:t xml:space="preserve"> learning</w:t>
      </w:r>
      <w:r>
        <w:t xml:space="preserve"> algorithm we represent </w:t>
      </w:r>
      <w:r w:rsidR="00012009">
        <w:t xml:space="preserve">is based on the well-known </w:t>
      </w:r>
      <w:r w:rsidR="00FE396A">
        <w:t xml:space="preserve">universal </w:t>
      </w:r>
      <w:r w:rsidR="00012009">
        <w:t xml:space="preserve">compression </w:t>
      </w:r>
      <w:r w:rsidR="00FE396A">
        <w:t xml:space="preserve">algorithm </w:t>
      </w:r>
      <w:r w:rsidR="00012009">
        <w:t>Lempel-Ziv 78</w:t>
      </w:r>
      <w:sdt>
        <w:sdtPr>
          <w:id w:val="554129261"/>
          <w:citation/>
        </w:sdtPr>
        <w:sdtEndPr/>
        <w:sdtContent>
          <w:r w:rsidR="00012009">
            <w:fldChar w:fldCharType="begin"/>
          </w:r>
          <w:r w:rsidR="00012009">
            <w:instrText xml:space="preserve"> CITATION Lem78 \l 1033 </w:instrText>
          </w:r>
          <w:r w:rsidR="00012009">
            <w:fldChar w:fldCharType="separate"/>
          </w:r>
          <w:r w:rsidR="00012009">
            <w:rPr>
              <w:noProof/>
            </w:rPr>
            <w:t xml:space="preserve"> </w:t>
          </w:r>
          <w:r w:rsidR="00012009" w:rsidRPr="008B44D3">
            <w:rPr>
              <w:noProof/>
            </w:rPr>
            <w:t>[1]</w:t>
          </w:r>
          <w:r w:rsidR="00012009">
            <w:fldChar w:fldCharType="end"/>
          </w:r>
        </w:sdtContent>
      </w:sdt>
      <w:r w:rsidR="00012009">
        <w:t xml:space="preserve">. </w:t>
      </w:r>
      <w:r w:rsidR="00FE396A">
        <w:t>We</w:t>
      </w:r>
      <w:r w:rsidR="00012009">
        <w:t xml:space="preserve"> </w:t>
      </w:r>
      <w:r w:rsidR="008F58A8">
        <w:t xml:space="preserve">create a traffic fingerprint using </w:t>
      </w:r>
      <w:r w:rsidR="00FE396A">
        <w:t xml:space="preserve">the </w:t>
      </w:r>
      <w:r w:rsidR="00032CC2">
        <w:t>time difference</w:t>
      </w:r>
      <w:r w:rsidR="008F58A8">
        <w:t>s from malware communication.</w:t>
      </w:r>
      <w:r w:rsidR="00D61B10">
        <w:t xml:space="preserve"> </w:t>
      </w:r>
      <w:r w:rsidR="0012049B">
        <w:t xml:space="preserve">We represent malware communication events as discrete </w:t>
      </w:r>
      <w:r w:rsidR="0012049B">
        <w:lastRenderedPageBreak/>
        <w:t>sequence</w:t>
      </w:r>
      <w:r w:rsidR="00FE396A">
        <w:t>s</w:t>
      </w:r>
      <w:r w:rsidR="0012049B">
        <w:t xml:space="preserve"> over small finite alphabet. This sequence </w:t>
      </w:r>
      <w:r w:rsidR="00074C1E">
        <w:t>is then use</w:t>
      </w:r>
      <w:r w:rsidR="00FE396A">
        <w:t>d</w:t>
      </w:r>
      <w:r w:rsidR="00074C1E">
        <w:t xml:space="preserve"> for building a L</w:t>
      </w:r>
      <w:r w:rsidR="00FE396A">
        <w:t>empel-</w:t>
      </w:r>
      <w:r w:rsidR="00074C1E">
        <w:t>Z</w:t>
      </w:r>
      <w:r w:rsidR="00FE396A">
        <w:t>iv 78</w:t>
      </w:r>
      <w:r w:rsidR="00074C1E">
        <w:t xml:space="preserve"> tree with </w:t>
      </w:r>
      <w:r w:rsidR="00FE396A">
        <w:t xml:space="preserve">a probabilistic </w:t>
      </w:r>
      <w:r w:rsidR="00074C1E">
        <w:t>prediction</w:t>
      </w:r>
      <w:r w:rsidR="00FE396A">
        <w:t xml:space="preserve"> model</w:t>
      </w:r>
      <w:sdt>
        <w:sdtPr>
          <w:id w:val="-2107954459"/>
          <w:citation/>
        </w:sdtPr>
        <w:sdtEndPr/>
        <w:sdtContent>
          <w:r w:rsidR="00971C1D">
            <w:fldChar w:fldCharType="begin"/>
          </w:r>
          <w:r w:rsidR="00971C1D">
            <w:instrText xml:space="preserve"> CITATION MFe92 \l 1033 </w:instrText>
          </w:r>
          <w:r w:rsidR="00971C1D">
            <w:fldChar w:fldCharType="separate"/>
          </w:r>
          <w:r w:rsidR="00971C1D">
            <w:rPr>
              <w:noProof/>
            </w:rPr>
            <w:t xml:space="preserve"> </w:t>
          </w:r>
          <w:r w:rsidR="00971C1D" w:rsidRPr="00971C1D">
            <w:rPr>
              <w:noProof/>
            </w:rPr>
            <w:t>[2]</w:t>
          </w:r>
          <w:r w:rsidR="00971C1D">
            <w:fldChar w:fldCharType="end"/>
          </w:r>
        </w:sdtContent>
      </w:sdt>
      <w:r w:rsidR="00074C1E">
        <w:t>.</w:t>
      </w:r>
      <w:r w:rsidR="0001656A">
        <w:t xml:space="preserve"> This modified tree is </w:t>
      </w:r>
      <w:r w:rsidR="00C26152">
        <w:t xml:space="preserve">used as fingerprint for </w:t>
      </w:r>
      <w:r w:rsidR="00FE396A">
        <w:t xml:space="preserve">each </w:t>
      </w:r>
      <w:r w:rsidR="00C26152">
        <w:t>specific</w:t>
      </w:r>
      <w:r w:rsidR="001E3952">
        <w:t xml:space="preserve"> malware and</w:t>
      </w:r>
      <w:r w:rsidR="00074C1E">
        <w:t xml:space="preserve"> </w:t>
      </w:r>
      <w:r w:rsidR="0012049B">
        <w:t>represent</w:t>
      </w:r>
      <w:r w:rsidR="001E3952">
        <w:t>s</w:t>
      </w:r>
      <w:r w:rsidR="0012049B">
        <w:t xml:space="preserve"> the malware </w:t>
      </w:r>
      <w:r w:rsidR="00945B6E">
        <w:t>behaviour</w:t>
      </w:r>
      <w:r w:rsidR="001E3952">
        <w:t>.</w:t>
      </w:r>
      <w:r w:rsidR="00BE01C6">
        <w:t xml:space="preserve"> A similar approach was used when attempting to identify a unique user typing on a computer </w:t>
      </w:r>
      <w:sdt>
        <w:sdtPr>
          <w:id w:val="-2041732816"/>
          <w:citation/>
        </w:sdtPr>
        <w:sdtEndPr/>
        <w:sdtContent>
          <w:r w:rsidR="00BE01C6">
            <w:fldChar w:fldCharType="begin"/>
          </w:r>
          <w:r w:rsidR="00BE01C6">
            <w:instrText xml:space="preserve"> CITATION Nis03 \l 1033 </w:instrText>
          </w:r>
          <w:r w:rsidR="00BE01C6">
            <w:fldChar w:fldCharType="separate"/>
          </w:r>
          <w:r w:rsidR="00BE01C6" w:rsidRPr="00B207AD">
            <w:rPr>
              <w:noProof/>
            </w:rPr>
            <w:t>[3]</w:t>
          </w:r>
          <w:r w:rsidR="00BE01C6">
            <w:fldChar w:fldCharType="end"/>
          </w:r>
        </w:sdtContent>
      </w:sdt>
      <w:r w:rsidR="00BE01C6">
        <w:t>.</w:t>
      </w:r>
    </w:p>
    <w:p w:rsidR="009C505B" w:rsidRDefault="00195015" w:rsidP="00921368">
      <w:pPr>
        <w:ind w:firstLine="720"/>
      </w:pPr>
      <w:r>
        <w:t xml:space="preserve">This approach enables </w:t>
      </w:r>
      <w:r w:rsidR="00D61B10">
        <w:t xml:space="preserve">us </w:t>
      </w:r>
      <w:r>
        <w:t xml:space="preserve">to make fast </w:t>
      </w:r>
      <w:r w:rsidR="00FE396A">
        <w:t xml:space="preserve">and </w:t>
      </w:r>
      <w:r>
        <w:t xml:space="preserve">accurate decisions without the need </w:t>
      </w:r>
      <w:r w:rsidR="00FE396A">
        <w:t xml:space="preserve">for </w:t>
      </w:r>
      <w:r>
        <w:t xml:space="preserve">packet </w:t>
      </w:r>
      <w:r w:rsidRPr="00195015">
        <w:t>analysis</w:t>
      </w:r>
      <w:r>
        <w:t>.</w:t>
      </w:r>
    </w:p>
    <w:p w:rsidR="00E62DC2" w:rsidRDefault="007914BF" w:rsidP="00921368">
      <w:pPr>
        <w:pStyle w:val="Heading2"/>
        <w:ind w:firstLine="0"/>
      </w:pPr>
      <w:r>
        <w:t>Preliminaries</w:t>
      </w:r>
    </w:p>
    <w:p w:rsidR="00044B2E" w:rsidRPr="00921368" w:rsidRDefault="00044B2E" w:rsidP="00921368">
      <w:pPr>
        <w:pStyle w:val="Heading3"/>
      </w:pPr>
      <w:r>
        <w:t>Lempel Ziv</w:t>
      </w:r>
      <w:r w:rsidR="00D74F49">
        <w:t xml:space="preserve"> 78</w:t>
      </w:r>
    </w:p>
    <w:p w:rsidR="00150C54" w:rsidRDefault="00CB5E9C" w:rsidP="005F4D8D">
      <w:r w:rsidRPr="00214F28">
        <w:t>In 1978, Avraham Lempel and Jacob Ziv presented their algorithm for variable-rate compression</w:t>
      </w:r>
      <w:sdt>
        <w:sdtPr>
          <w:id w:val="-2101247398"/>
          <w:citation/>
        </w:sdtPr>
        <w:sdtEndPr/>
        <w:sdtContent>
          <w:r w:rsidR="00FB3D60" w:rsidRPr="00214F28">
            <w:fldChar w:fldCharType="begin"/>
          </w:r>
          <w:r w:rsidR="00FB3D60" w:rsidRPr="00214F28">
            <w:instrText xml:space="preserve"> CITATION Lem78 \l 1033 </w:instrText>
          </w:r>
          <w:r w:rsidR="00FB3D60" w:rsidRPr="00214F28">
            <w:fldChar w:fldCharType="separate"/>
          </w:r>
          <w:r w:rsidR="00FB3D60" w:rsidRPr="00214F28">
            <w:rPr>
              <w:noProof/>
            </w:rPr>
            <w:t xml:space="preserve"> [1]</w:t>
          </w:r>
          <w:r w:rsidR="00FB3D60" w:rsidRPr="00214F28">
            <w:fldChar w:fldCharType="end"/>
          </w:r>
        </w:sdtContent>
      </w:sdt>
      <w:r w:rsidR="00D74F49">
        <w:t xml:space="preserve"> (LZ78)</w:t>
      </w:r>
      <w:r w:rsidR="00FB3D60" w:rsidRPr="00214F28">
        <w:t>. Their dictionary-based algorithm has been used extensively for compressing many different file types, from images to text and audio.</w:t>
      </w:r>
    </w:p>
    <w:p w:rsidR="00D74F49" w:rsidRDefault="00D74F49" w:rsidP="005F4D8D">
      <w:r>
        <w:t>The LZ78 algorithm is a universal prediction, one pass algorithm. It builds a weighted tree from sequences of a finite alphabet.</w:t>
      </w:r>
    </w:p>
    <w:p w:rsidR="00D74F49" w:rsidRDefault="00D74F49">
      <w:r>
        <w:t>The LZ78 tree holds a ‘dictionary’ of phrases parsed from the input text (training) and is constructed incrementally as follows:</w:t>
      </w:r>
    </w:p>
    <w:p w:rsidR="00D74F49" w:rsidRDefault="00D74F49">
      <w:r>
        <w:t>At the beginning, the dictionary is empty.</w:t>
      </w:r>
      <w:r w:rsidR="005560E3">
        <w:t xml:space="preserve"> </w:t>
      </w:r>
      <w:r>
        <w:t>During each step of the algorithm, the smallest prefix of consecutive symbols not yet seen is added to the dictionary. As such, each phrase is unique in the dictionary and it extends a previously seen phrase by one symbol.</w:t>
      </w:r>
    </w:p>
    <w:p w:rsidR="005560E3" w:rsidRDefault="005560E3" w:rsidP="005560E3">
      <w:pPr>
        <w:jc w:val="left"/>
      </w:pPr>
      <w:r>
        <w:t>For example, the string '</w:t>
      </w:r>
      <w:r w:rsidRPr="00ED26B2">
        <w:rPr>
          <w:i/>
          <w:iCs/>
        </w:rPr>
        <w:t>abbacbaccbcabb</w:t>
      </w:r>
      <w:r>
        <w:t xml:space="preserve">' is parsed into the following dictionary entries </w:t>
      </w:r>
      <w:r w:rsidRPr="00ED26B2">
        <w:rPr>
          <w:i/>
          <w:iCs/>
        </w:rPr>
        <w:t>a; b; ba; c; bac; cb; ca; bb</w:t>
      </w:r>
      <w:r>
        <w:t>.</w:t>
      </w:r>
    </w:p>
    <w:p w:rsidR="00150C54" w:rsidRDefault="00040A50">
      <w:r>
        <w:t xml:space="preserve">Since each phrase extends a previously seen phrase, we can order them in a tree, as described in </w:t>
      </w:r>
      <w:sdt>
        <w:sdtPr>
          <w:id w:val="668137503"/>
          <w:citation/>
        </w:sdtPr>
        <w:sdtEndPr/>
        <w:sdtContent>
          <w:r>
            <w:fldChar w:fldCharType="begin"/>
          </w:r>
          <w:r>
            <w:instrText xml:space="preserve"> CITATION Lan83 \l 1033 </w:instrText>
          </w:r>
          <w:r>
            <w:fldChar w:fldCharType="separate"/>
          </w:r>
          <w:r w:rsidRPr="00921368">
            <w:rPr>
              <w:noProof/>
            </w:rPr>
            <w:t>[4]</w:t>
          </w:r>
          <w:r>
            <w:fldChar w:fldCharType="end"/>
          </w:r>
        </w:sdtContent>
      </w:sdt>
      <w:r>
        <w:t xml:space="preserve">. In </w:t>
      </w:r>
      <w:sdt>
        <w:sdtPr>
          <w:rPr>
            <w:rFonts w:hint="cs"/>
          </w:rPr>
          <w:id w:val="-1460641652"/>
          <w:citation/>
        </w:sdtPr>
        <w:sdtEndPr/>
        <w:sdtContent>
          <w:r w:rsidR="00FB3D60" w:rsidRPr="00214F28">
            <w:fldChar w:fldCharType="begin"/>
          </w:r>
          <w:r w:rsidR="00FB3D60" w:rsidRPr="00214F28">
            <w:instrText xml:space="preserve"> CITATION MFe92 \l 1033 </w:instrText>
          </w:r>
          <w:r w:rsidR="00FB3D60" w:rsidRPr="00214F28">
            <w:fldChar w:fldCharType="separate"/>
          </w:r>
          <w:r w:rsidR="00FB3D60" w:rsidRPr="00214F28">
            <w:rPr>
              <w:noProof/>
            </w:rPr>
            <w:t>[2]</w:t>
          </w:r>
          <w:r w:rsidR="00FB3D60" w:rsidRPr="00214F28">
            <w:fldChar w:fldCharType="end"/>
          </w:r>
        </w:sdtContent>
      </w:sdt>
      <w:r w:rsidR="00BC5A93">
        <w:t xml:space="preserve"> </w:t>
      </w:r>
      <w:r>
        <w:t xml:space="preserve">the authors </w:t>
      </w:r>
      <w:r w:rsidR="00FB3D60" w:rsidRPr="00214F28">
        <w:t xml:space="preserve">proposed a method for prediction of the next outcome of a sequence using the </w:t>
      </w:r>
      <w:r>
        <w:t xml:space="preserve">aforementioned </w:t>
      </w:r>
      <w:r w:rsidR="00FB3D60" w:rsidRPr="00214F28">
        <w:t xml:space="preserve">LZ78 </w:t>
      </w:r>
      <w:r>
        <w:t xml:space="preserve">tree, by </w:t>
      </w:r>
      <w:r w:rsidR="00FB3D60" w:rsidRPr="00214F28">
        <w:t>assign</w:t>
      </w:r>
      <w:r>
        <w:t>ing</w:t>
      </w:r>
      <w:r w:rsidR="00FB3D60" w:rsidRPr="00214F28">
        <w:t xml:space="preserve"> conditional probabilities to each event.</w:t>
      </w:r>
    </w:p>
    <w:p w:rsidR="00B855EB" w:rsidRDefault="00B855EB">
      <w:r>
        <w:t xml:space="preserve">In </w:t>
      </w:r>
      <w:sdt>
        <w:sdtPr>
          <w:id w:val="534861677"/>
          <w:citation/>
        </w:sdtPr>
        <w:sdtEndPr/>
        <w:sdtContent>
          <w:r>
            <w:fldChar w:fldCharType="begin"/>
          </w:r>
          <w:r>
            <w:instrText xml:space="preserve"> CITATION Nis03 \l 1033 </w:instrText>
          </w:r>
          <w:r>
            <w:fldChar w:fldCharType="separate"/>
          </w:r>
          <w:r w:rsidRPr="00921368">
            <w:rPr>
              <w:noProof/>
            </w:rPr>
            <w:t>[3]</w:t>
          </w:r>
          <w:r>
            <w:fldChar w:fldCharType="end"/>
          </w:r>
        </w:sdtContent>
      </w:sdt>
      <w:r>
        <w:t xml:space="preserve">, an expanded LZ78 tree is used in order to identify the user typing on a computer keyboard. The authors suggested an expansion of the LZ78 tree seen in </w:t>
      </w:r>
      <w:sdt>
        <w:sdtPr>
          <w:id w:val="-768701840"/>
          <w:citation/>
        </w:sdtPr>
        <w:sdtEndPr/>
        <w:sdtContent>
          <w:r>
            <w:fldChar w:fldCharType="begin"/>
          </w:r>
          <w:r>
            <w:instrText xml:space="preserve"> CITATION MFe92 \l 1033 </w:instrText>
          </w:r>
          <w:r>
            <w:fldChar w:fldCharType="separate"/>
          </w:r>
          <w:r w:rsidRPr="00921368">
            <w:rPr>
              <w:noProof/>
            </w:rPr>
            <w:t>[2]</w:t>
          </w:r>
          <w:r>
            <w:fldChar w:fldCharType="end"/>
          </w:r>
        </w:sdtContent>
      </w:sdt>
      <w:r>
        <w:t xml:space="preserve"> by using input shifting and back-shift parsing, in order to rectify ‘noisy’ statistics caused by small training sets.</w:t>
      </w:r>
    </w:p>
    <w:p w:rsidR="00FB3D60" w:rsidRDefault="00FB3D60">
      <w:r w:rsidRPr="005F4D8D">
        <w:t xml:space="preserve">The idea </w:t>
      </w:r>
      <w:r w:rsidR="00214F28" w:rsidRPr="005F4D8D">
        <w:t xml:space="preserve">to apply the </w:t>
      </w:r>
      <w:r w:rsidR="00B855EB">
        <w:t xml:space="preserve">LZ78 tree prediction </w:t>
      </w:r>
      <w:r w:rsidR="00214F28" w:rsidRPr="005F4D8D">
        <w:t xml:space="preserve">method to malware detection was first suggested </w:t>
      </w:r>
      <w:r w:rsidR="00DA3BD3">
        <w:t>in</w:t>
      </w:r>
      <w:r w:rsidR="00B855EB">
        <w:t xml:space="preserve"> </w:t>
      </w:r>
      <w:sdt>
        <w:sdtPr>
          <w:id w:val="-1602869873"/>
          <w:citation/>
        </w:sdtPr>
        <w:sdtEndPr/>
        <w:sdtContent>
          <w:r w:rsidR="00B855EB">
            <w:fldChar w:fldCharType="begin"/>
          </w:r>
          <w:r w:rsidR="00B855EB">
            <w:instrText xml:space="preserve"> CITATION Coh12 \l 1033 </w:instrText>
          </w:r>
          <w:r w:rsidR="00B855EB">
            <w:fldChar w:fldCharType="separate"/>
          </w:r>
          <w:r w:rsidR="00B855EB" w:rsidRPr="00921368">
            <w:rPr>
              <w:noProof/>
            </w:rPr>
            <w:t>[5]</w:t>
          </w:r>
          <w:r w:rsidR="00B855EB">
            <w:fldChar w:fldCharType="end"/>
          </w:r>
        </w:sdtContent>
      </w:sdt>
      <w:r w:rsidR="00214F28" w:rsidRPr="005F4D8D">
        <w:t xml:space="preserve">. Their idea included using </w:t>
      </w:r>
      <w:r w:rsidR="007914BF">
        <w:t>vector</w:t>
      </w:r>
      <w:r w:rsidR="00214F28" w:rsidRPr="005F4D8D">
        <w:t xml:space="preserve"> quantization on packet </w:t>
      </w:r>
      <w:r w:rsidR="00032CC2">
        <w:t>time difference</w:t>
      </w:r>
      <w:r w:rsidR="00214F28" w:rsidRPr="005F4D8D">
        <w:t>s in order to predict whether unknown</w:t>
      </w:r>
      <w:r w:rsidR="00C025E9">
        <w:t xml:space="preserve"> </w:t>
      </w:r>
      <w:r w:rsidR="00214F28" w:rsidRPr="005F4D8D">
        <w:t>traffic is malicious or not.</w:t>
      </w:r>
    </w:p>
    <w:p w:rsidR="00B855EB" w:rsidRDefault="00B855EB" w:rsidP="00921368">
      <w:pPr>
        <w:pStyle w:val="Heading3"/>
      </w:pPr>
      <w:r>
        <w:t>Malware Traffic</w:t>
      </w:r>
    </w:p>
    <w:p w:rsidR="00944B2D" w:rsidRDefault="00F33CD2">
      <w:r>
        <w:t>Malware (contraction of malicious software) is an</w:t>
      </w:r>
      <w:r w:rsidR="00944B2D">
        <w:t>y piece of software intended to gather information, cause damage or infiltrate a target computer without permission.</w:t>
      </w:r>
    </w:p>
    <w:p w:rsidR="00944B2D" w:rsidRDefault="00944B2D">
      <w:r>
        <w:t>In the past, most malware was in the form of viruses and worms, and was usually distributed physically. In recent years, with the spread of computer networks in general and the internet in particular, most malware now utilizes the internet or a local network for spreading and coordinating actions.</w:t>
      </w:r>
    </w:p>
    <w:p w:rsidR="00944B2D" w:rsidRDefault="00944B2D">
      <w:r>
        <w:lastRenderedPageBreak/>
        <w:t xml:space="preserve">When a virus coordinates actions, it is known as a botnet. Such actions might include distributed attacks (DDoS), personal data gathering, e-mail spam, etc. A botnet usually has a command and control (C&amp;C) </w:t>
      </w:r>
      <w:r w:rsidR="00A64F68">
        <w:t>channel that</w:t>
      </w:r>
      <w:r>
        <w:t xml:space="preserve"> it utilizes for coordinating such attacks.</w:t>
      </w:r>
    </w:p>
    <w:p w:rsidR="00944B2D" w:rsidRDefault="00944B2D">
      <w:r>
        <w:t xml:space="preserve">The C&amp;C channel is usually obscured by impersonating a </w:t>
      </w:r>
      <w:r w:rsidR="00A64F68">
        <w:t>well-known</w:t>
      </w:r>
      <w:r>
        <w:t xml:space="preserve"> protocol</w:t>
      </w:r>
      <w:r w:rsidR="00A64F68">
        <w:t xml:space="preserve"> to some extent</w:t>
      </w:r>
      <w:r>
        <w:t>, such as HTTP port 80, HTTPS port 443, IRC ports</w:t>
      </w:r>
      <w:r w:rsidR="00A64F68">
        <w:t>, etc.</w:t>
      </w:r>
    </w:p>
    <w:p w:rsidR="00B855EB" w:rsidRDefault="00A64F68">
      <w:r>
        <w:t>The traffic generated by the malware when communicating through the C&amp;C channel tends to remain consistent</w:t>
      </w:r>
      <w:r w:rsidR="00F33CD2">
        <w:t xml:space="preserve"> </w:t>
      </w:r>
      <w:sdt>
        <w:sdtPr>
          <w:id w:val="-912853499"/>
          <w:citation/>
        </w:sdtPr>
        <w:sdtEndPr/>
        <w:sdtContent>
          <w:r w:rsidR="00F33CD2">
            <w:fldChar w:fldCharType="begin"/>
          </w:r>
          <w:r w:rsidR="00F33CD2">
            <w:instrText xml:space="preserve"> CITATION Vil12 \l 1033 </w:instrText>
          </w:r>
          <w:r w:rsidR="00F33CD2">
            <w:fldChar w:fldCharType="separate"/>
          </w:r>
          <w:r w:rsidR="00F33CD2" w:rsidRPr="00921368">
            <w:rPr>
              <w:noProof/>
            </w:rPr>
            <w:t>[6]</w:t>
          </w:r>
          <w:r w:rsidR="00F33CD2">
            <w:fldChar w:fldCharType="end"/>
          </w:r>
        </w:sdtContent>
      </w:sdt>
      <w:r>
        <w:t>.</w:t>
      </w:r>
    </w:p>
    <w:p w:rsidR="007D7BAF" w:rsidRDefault="007D7BAF">
      <w:r>
        <w:t>Let’s examine the Cryptolocker ransomware as a test case. Cryptolocker is a ransomware trojan which infects Windows based PCs. Usually, the attack begins as an e-mail attachment, after which the Trojan is installed on the PC. When activated, the Trojan encrypts a selection of files on the computer using RSA public-key cryptography with the private key stored on a remote server. The user is then given an ultimatum to pay bitcoins in order to receive the decryption key. If no payment is made by the deadline, the Trojan threatens to erase the key from the server and keep all of the data encrypted.</w:t>
      </w:r>
    </w:p>
    <w:p w:rsidR="007D7BAF" w:rsidRDefault="007D7BAF">
      <w:r>
        <w:t xml:space="preserve">The virus therefore has an interesting network traffic profile. It first arrives via e-mail. Then, once installed it begins looking for a server. First, it attempts to access a hard-coded IP </w:t>
      </w:r>
      <w:r w:rsidRPr="007D7BAF">
        <w:t>184.164.136.134</w:t>
      </w:r>
      <w:r>
        <w:t>. If that fails, it generates a pseudo-random URL based on the time of day. This rule is known and allows the operator of the Trojan to pre-register the pseudo-random domain names.</w:t>
      </w:r>
      <w:sdt>
        <w:sdtPr>
          <w:id w:val="1120959634"/>
          <w:citation/>
        </w:sdtPr>
        <w:sdtEndPr/>
        <w:sdtContent>
          <w:r w:rsidR="00BD12D5">
            <w:fldChar w:fldCharType="begin"/>
          </w:r>
          <w:r w:rsidR="00BD12D5">
            <w:instrText xml:space="preserve"> CITATION EMS13 \l 1033 </w:instrText>
          </w:r>
          <w:r w:rsidR="00BD12D5">
            <w:fldChar w:fldCharType="separate"/>
          </w:r>
          <w:r w:rsidR="00BD12D5">
            <w:rPr>
              <w:noProof/>
            </w:rPr>
            <w:t xml:space="preserve"> </w:t>
          </w:r>
          <w:r w:rsidR="00BD12D5" w:rsidRPr="00921368">
            <w:rPr>
              <w:noProof/>
            </w:rPr>
            <w:t>[7]</w:t>
          </w:r>
          <w:r w:rsidR="00BD12D5">
            <w:fldChar w:fldCharType="end"/>
          </w:r>
        </w:sdtContent>
      </w:sdt>
    </w:p>
    <w:p w:rsidR="007D7BAF" w:rsidRDefault="007D7BAF">
      <w:r w:rsidRPr="007D7BAF">
        <w:t>Once a suitable command and control server has been found, the malware will start to communicate through regular HTTP POST</w:t>
      </w:r>
      <w:r>
        <w:t xml:space="preserve"> requests, albeit only as a wrapper for RSA encrypted data.</w:t>
      </w:r>
    </w:p>
    <w:p w:rsidR="007D7BAF" w:rsidRDefault="007D7BAF">
      <w:r>
        <w:t>[</w:t>
      </w:r>
      <w:r>
        <w:rPr>
          <w:rFonts w:hint="cs"/>
          <w:rtl/>
        </w:rPr>
        <w:t>להכניס תמונה של רשימת השיחות</w:t>
      </w:r>
      <w:r>
        <w:t>]</w:t>
      </w:r>
    </w:p>
    <w:p w:rsidR="007D7BAF" w:rsidRDefault="007D7BAF">
      <w:r>
        <w:t>[</w:t>
      </w:r>
      <w:r>
        <w:rPr>
          <w:rFonts w:hint="cs"/>
          <w:rtl/>
        </w:rPr>
        <w:t>להכניס תוכן של הפקטה</w:t>
      </w:r>
      <w:r>
        <w:t>]</w:t>
      </w:r>
    </w:p>
    <w:p w:rsidR="007D7BAF" w:rsidRDefault="007D7BAF">
      <w:r>
        <w:t xml:space="preserve">This behaviour is </w:t>
      </w:r>
      <w:r w:rsidR="000431BB">
        <w:t>for the most part</w:t>
      </w:r>
      <w:r>
        <w:t xml:space="preserve"> constant and </w:t>
      </w:r>
      <w:r w:rsidR="000431BB">
        <w:t>was identified</w:t>
      </w:r>
      <w:r>
        <w:t xml:space="preserve"> </w:t>
      </w:r>
      <w:r w:rsidR="000431BB">
        <w:t>in several</w:t>
      </w:r>
      <w:r>
        <w:t xml:space="preserve"> captures on different days and different machines.</w:t>
      </w:r>
    </w:p>
    <w:p w:rsidR="00BD12D5" w:rsidRDefault="00CC617B" w:rsidP="00921368">
      <w:pPr>
        <w:pStyle w:val="Heading2"/>
        <w:ind w:firstLine="0"/>
      </w:pPr>
      <w:r>
        <w:t>Identifying traffic based on the LZ78 fingerprint</w:t>
      </w:r>
    </w:p>
    <w:p w:rsidR="00CC617B" w:rsidRDefault="00CC617B">
      <w:r>
        <w:t>The core of our application is the LZ78 based fingerprint. Each fingerprint represents the behaviour of one malware capture.</w:t>
      </w:r>
    </w:p>
    <w:p w:rsidR="00032CC2" w:rsidRDefault="00032CC2">
      <w:r>
        <w:t xml:space="preserve">We must first describe a method for transformation of the network behaviour into a parsable input sequence which is quantized using a </w:t>
      </w:r>
      <w:r w:rsidR="007914BF">
        <w:t>vector</w:t>
      </w:r>
      <w:r>
        <w:t>-quantization clustering algorithm to be fed into the LZ78 tree creation algorithm.</w:t>
      </w:r>
    </w:p>
    <w:p w:rsidR="007914BF" w:rsidRDefault="00032CC2" w:rsidP="00921368">
      <w:pPr>
        <w:pStyle w:val="Heading3"/>
      </w:pPr>
      <w:r>
        <w:t>Representation via quantized packet time-difference</w:t>
      </w:r>
    </w:p>
    <w:p w:rsidR="00032CC2" w:rsidRDefault="00032CC2">
      <w:r>
        <w:t>The packet time difference is the time elapsed between to packet arrival/departure events in the same flow. We will define</w:t>
      </w:r>
      <w:r w:rsidR="00812EFA">
        <w:t xml:space="preserve"> the </w:t>
      </w:r>
      <w:r>
        <w:t>time difference</w:t>
      </w:r>
      <w:r w:rsidR="00812EFA">
        <w:t xml:space="preserve"> between packe</w:t>
      </w:r>
      <w:r w:rsidR="002D62D5">
        <w:t>ts</w:t>
      </w:r>
      <w:r w:rsidR="00812EFA">
        <w:t xml:space="preserve"> </w:t>
      </w:r>
      <w:r>
        <w:t>as</w:t>
      </w:r>
      <w:r w:rsidRPr="00812EFA">
        <w:rPr>
          <w:position w:val="-12"/>
        </w:rPr>
        <w:object w:dxaOrig="1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15.85pt" o:ole="">
            <v:imagedata r:id="rId8" o:title=""/>
          </v:shape>
          <o:OLEObject Type="Embed" ProgID="Equation.DSMT4" ShapeID="_x0000_i1025" DrawAspect="Content" ObjectID="_1469992637" r:id="rId9"/>
        </w:object>
      </w:r>
      <w:r w:rsidR="002D62D5">
        <w:t>.</w:t>
      </w:r>
    </w:p>
    <w:p w:rsidR="007914BF" w:rsidRDefault="006C2712">
      <w:r>
        <w:t>Each stream of length</w:t>
      </w:r>
      <w:r w:rsidRPr="00921368">
        <w:rPr>
          <w:position w:val="-6"/>
        </w:rPr>
        <w:object w:dxaOrig="200" w:dyaOrig="279">
          <v:shape id="_x0000_i1026" type="#_x0000_t75" style="width:8pt;height:11.6pt" o:ole="">
            <v:imagedata r:id="rId10" o:title=""/>
          </v:shape>
          <o:OLEObject Type="Embed" ProgID="Equation.DSMT4" ShapeID="_x0000_i1026" DrawAspect="Content" ObjectID="_1469992638" r:id="rId11"/>
        </w:object>
      </w:r>
      <w:r>
        <w:t>is transformed into a sequence of time differences</w:t>
      </w:r>
      <w:r w:rsidRPr="00812EFA">
        <w:rPr>
          <w:position w:val="-12"/>
        </w:rPr>
        <w:object w:dxaOrig="1219" w:dyaOrig="360">
          <v:shape id="_x0000_i1027" type="#_x0000_t75" style="width:48.75pt;height:15pt" o:ole="">
            <v:imagedata r:id="rId12" o:title=""/>
          </v:shape>
          <o:OLEObject Type="Embed" ProgID="Equation.DSMT4" ShapeID="_x0000_i1027" DrawAspect="Content" ObjectID="_1469992639" r:id="rId13"/>
        </w:object>
      </w:r>
      <w:r>
        <w:t xml:space="preserve">. Because </w:t>
      </w:r>
      <w:r w:rsidRPr="00812EFA">
        <w:rPr>
          <w:position w:val="-12"/>
        </w:rPr>
        <w:object w:dxaOrig="780" w:dyaOrig="380">
          <v:shape id="_x0000_i1028" type="#_x0000_t75" style="width:31.2pt;height:15.85pt" o:ole="">
            <v:imagedata r:id="rId14" o:title=""/>
          </v:shape>
          <o:OLEObject Type="Embed" ProgID="Equation.DSMT4" ShapeID="_x0000_i1028" DrawAspect="Content" ObjectID="_1469992640" r:id="rId15"/>
        </w:object>
      </w:r>
      <w:r>
        <w:t xml:space="preserve"> is in an infinite range, we wish to reduce the </w:t>
      </w:r>
      <w:r>
        <w:lastRenderedPageBreak/>
        <w:t>number of time differentials and smooth them over. Thus, we perform a vector quantization using K-Means clustering. This enables us to use fewer symbols in our learning phase which reduces variance.</w:t>
      </w:r>
    </w:p>
    <w:p w:rsidR="00CC617B" w:rsidRPr="00DF7DF9" w:rsidRDefault="00CC617B" w:rsidP="00921368">
      <w:pPr>
        <w:pStyle w:val="Heading4"/>
      </w:pPr>
      <w:r>
        <w:t>K-means</w:t>
      </w:r>
      <w:r w:rsidRPr="00DF7DF9">
        <w:t xml:space="preserve"> </w:t>
      </w:r>
      <w:r>
        <w:t>clustering</w:t>
      </w:r>
      <w:r w:rsidRPr="00DF7DF9">
        <w:t xml:space="preserve"> </w:t>
      </w:r>
      <w:r>
        <w:t>and</w:t>
      </w:r>
      <w:r w:rsidRPr="00DF7DF9">
        <w:t xml:space="preserve"> K-</w:t>
      </w:r>
      <w:r>
        <w:t>means</w:t>
      </w:r>
      <w:r w:rsidRPr="00DF7DF9">
        <w:t>++</w:t>
      </w:r>
      <w:r w:rsidR="007914BF">
        <w:t xml:space="preserve"> quantization scheme</w:t>
      </w:r>
    </w:p>
    <w:p w:rsidR="00CC617B" w:rsidRDefault="00CC617B">
      <w:r w:rsidRPr="00921368">
        <w:t xml:space="preserve"> </w:t>
      </w:r>
      <w:r w:rsidRPr="00DF7DF9">
        <w:t xml:space="preserve">In order to quantize the packet </w:t>
      </w:r>
      <w:r w:rsidR="00032CC2">
        <w:t>time difference</w:t>
      </w:r>
      <w:r w:rsidRPr="00DF7DF9">
        <w:t>s into a string parsable by the LZ78 tree-building algorithm, we used the K-Means++ algorithm.</w:t>
      </w:r>
    </w:p>
    <w:p w:rsidR="00CC617B" w:rsidRPr="00DF7DF9" w:rsidRDefault="00CC617B" w:rsidP="00CC617B">
      <w:pPr>
        <w:rPr>
          <w:rtl/>
        </w:rPr>
      </w:pPr>
      <w:r w:rsidRPr="00DF7DF9">
        <w:t>K-Means clustering, the basis for the K-Means++ algorithm is commonly used to partition a data-set into k groups by selecting k clusters and then refining them iteratively. Since the algorithm is at its base NP-Hard, several algorithms, such as Lloyd-Max are commonly used to converge to an optimal result more quickly.</w:t>
      </w:r>
    </w:p>
    <w:p w:rsidR="00CC617B" w:rsidRPr="00DF7DF9" w:rsidRDefault="00CC617B" w:rsidP="00CC617B">
      <w:pPr>
        <w:rPr>
          <w:rtl/>
        </w:rPr>
      </w:pPr>
      <w:r w:rsidRPr="001A506B">
        <w:t xml:space="preserve">K-Means++ </w:t>
      </w:r>
      <w:sdt>
        <w:sdtPr>
          <w:rPr>
            <w:b/>
            <w:bCs/>
          </w:rPr>
          <w:id w:val="1760939367"/>
          <w:citation/>
        </w:sdtPr>
        <w:sdtEndPr/>
        <w:sdtContent>
          <w:r>
            <w:rPr>
              <w:b/>
              <w:bCs/>
            </w:rPr>
            <w:fldChar w:fldCharType="begin"/>
          </w:r>
          <w:r>
            <w:rPr>
              <w:b/>
              <w:bCs/>
            </w:rPr>
            <w:instrText xml:space="preserve"> CITATION Art07 \l 1033 </w:instrText>
          </w:r>
          <w:r>
            <w:rPr>
              <w:b/>
              <w:bCs/>
            </w:rPr>
            <w:fldChar w:fldCharType="separate"/>
          </w:r>
          <w:r w:rsidRPr="00DF7DF9">
            <w:rPr>
              <w:noProof/>
            </w:rPr>
            <w:t>[4]</w:t>
          </w:r>
          <w:r>
            <w:rPr>
              <w:b/>
              <w:bCs/>
            </w:rPr>
            <w:fldChar w:fldCharType="end"/>
          </w:r>
        </w:sdtContent>
      </w:sdt>
      <w:r w:rsidRPr="00DF7DF9">
        <w:rPr>
          <w:b/>
          <w:bCs/>
        </w:rPr>
        <w:t xml:space="preserve"> </w:t>
      </w:r>
      <w:r w:rsidRPr="00DF7DF9">
        <w:t xml:space="preserve">is an algorithm for choosing the initial </w:t>
      </w:r>
      <w:r>
        <w:t>s</w:t>
      </w:r>
      <w:r w:rsidRPr="00DF7DF9">
        <w:t>eed values of t</w:t>
      </w:r>
      <w:r>
        <w:t>he K-Means clustering algorithm</w:t>
      </w:r>
      <w:r w:rsidRPr="00DF7DF9">
        <w:t xml:space="preserve"> first proposed in 2007 </w:t>
      </w:r>
      <w:r>
        <w:t xml:space="preserve">by D. Arthur and S. Vassilvitskii. It is </w:t>
      </w:r>
      <w:r w:rsidRPr="00DF7DF9">
        <w:t>an approximation</w:t>
      </w:r>
      <w:r>
        <w:t xml:space="preserve"> </w:t>
      </w:r>
      <w:r w:rsidRPr="00DF7DF9">
        <w:t xml:space="preserve">algorithm </w:t>
      </w:r>
      <w:r>
        <w:t>for the NP-Hard K-Means problem, which avoids the</w:t>
      </w:r>
      <w:r w:rsidRPr="00DF7DF9">
        <w:t xml:space="preserve"> sometimes poor clustering found by the Lloyd-Max</w:t>
      </w:r>
      <w:r>
        <w:t xml:space="preserve"> </w:t>
      </w:r>
      <w:r w:rsidRPr="00DF7DF9">
        <w:t>algorithm.</w:t>
      </w:r>
    </w:p>
    <w:p w:rsidR="00CC617B" w:rsidRPr="00DF7DF9" w:rsidRDefault="00CC617B" w:rsidP="00CC617B">
      <w:r>
        <w:t xml:space="preserve">In our program, the input for K-Means++ is an observation vector which is all </w:t>
      </w:r>
      <w:r w:rsidR="00032CC2">
        <w:t>time difference</w:t>
      </w:r>
      <w:r>
        <w:t>s seen during the extraction process described above.</w:t>
      </w:r>
      <w:r>
        <w:br/>
        <w:t>The output for K-Means++ is a list of centroid values.</w:t>
      </w:r>
    </w:p>
    <w:p w:rsidR="00CC617B" w:rsidRDefault="00CC617B" w:rsidP="00CC617B">
      <w:r>
        <w:t>In order to perform quantization for each malware capture, we first need to set decision boundaries. The decision boundaries are set halfway between every two centroids.</w:t>
      </w:r>
    </w:p>
    <w:p w:rsidR="005F7C88" w:rsidRDefault="005F7C88" w:rsidP="00CC617B">
      <w:r>
        <w:rPr>
          <w:rFonts w:hint="cs"/>
          <w:rtl/>
        </w:rPr>
        <w:t>[להכניס איור מהדו"ח מכין כזה]</w:t>
      </w:r>
    </w:p>
    <w:p w:rsidR="005F7C88" w:rsidRPr="00921368" w:rsidRDefault="005F7C88" w:rsidP="00921368">
      <w:pPr>
        <w:pStyle w:val="Heading3"/>
      </w:pPr>
      <w:r>
        <w:t>Classification Methods</w:t>
      </w:r>
    </w:p>
    <w:p w:rsidR="00CC617B" w:rsidRDefault="005F7C88" w:rsidP="00921368">
      <w:pPr>
        <w:pStyle w:val="Heading4"/>
      </w:pPr>
      <w:r>
        <w:t>KL Distance</w:t>
      </w:r>
    </w:p>
    <w:p w:rsidR="005F7C88" w:rsidRPr="00B04FE7" w:rsidRDefault="005F7C88" w:rsidP="005F7C88">
      <w:r w:rsidRPr="00B04FE7">
        <w:rPr>
          <w:lang w:val="hsb-DE"/>
        </w:rPr>
        <w:t>Kullback–Leibler divergence is a metric for measuring the distance between two probability measures, defined as</w:t>
      </w:r>
      <w:r w:rsidRPr="00B04FE7">
        <w:rPr>
          <w:rFonts w:eastAsiaTheme="minorEastAsia"/>
          <w:sz w:val="22"/>
          <w:szCs w:val="22"/>
          <w:rtl/>
        </w:rPr>
        <w:t xml:space="preserve"> </w:t>
      </w:r>
      <w:r w:rsidRPr="00B04FE7">
        <w:object w:dxaOrig="5064" w:dyaOrig="790">
          <v:shape id="_x0000_i1029" type="#_x0000_t75" style="width:88.85pt;height:13.8pt" o:ole="">
            <v:imagedata r:id="rId16" o:title=""/>
          </v:shape>
          <o:OLEObject Type="Embed" ProgID="Equation.DSMT4" ShapeID="_x0000_i1029" DrawAspect="Content" ObjectID="_1469992641" r:id="rId17"/>
        </w:object>
      </w:r>
    </w:p>
    <w:p w:rsidR="005F7C88" w:rsidRDefault="005F7C88">
      <w:r w:rsidRPr="00B04FE7">
        <w:t>In our program, each test is composed of two probability models, consisting of discrete probabilities for the fingerprint and the raw capture data.</w:t>
      </w:r>
      <w:r>
        <w:t xml:space="preserve"> </w:t>
      </w:r>
      <w:r w:rsidRPr="00B04FE7">
        <w:t xml:space="preserve">When comparing </w:t>
      </w:r>
      <w:r>
        <w:t xml:space="preserve">the </w:t>
      </w:r>
      <w:r w:rsidRPr="00B04FE7">
        <w:t>two tre</w:t>
      </w:r>
      <w:r>
        <w:t xml:space="preserve">es on a node-by-node basis - there could be a case where </w:t>
      </w:r>
      <w:r w:rsidRPr="00B04FE7">
        <w:rPr>
          <w:position w:val="-12"/>
        </w:rPr>
        <w:object w:dxaOrig="279" w:dyaOrig="360">
          <v:shape id="_x0000_i1030" type="#_x0000_t75" style="width:10.2pt;height:13.2pt" o:ole="">
            <v:imagedata r:id="rId18" o:title=""/>
          </v:shape>
          <o:OLEObject Type="Embed" ProgID="Equation.3" ShapeID="_x0000_i1030" DrawAspect="Content" ObjectID="_1469992642" r:id="rId19"/>
        </w:object>
      </w:r>
      <w:r>
        <w:t>=</w:t>
      </w:r>
      <w:r w:rsidRPr="00B04FE7">
        <w:t>0.</w:t>
      </w:r>
    </w:p>
    <w:p w:rsidR="003D091A" w:rsidRDefault="005F7C88">
      <w:r w:rsidRPr="00B04FE7">
        <w:t>To counter this case,</w:t>
      </w:r>
      <w:r>
        <w:t xml:space="preserve"> we implemented a modified version we call </w:t>
      </w:r>
      <w:r w:rsidRPr="00921368">
        <w:rPr>
          <w:i/>
          <w:iCs/>
        </w:rPr>
        <w:t>Smoothed KL Distance</w:t>
      </w:r>
      <w:r w:rsidR="003D091A">
        <w:t>.</w:t>
      </w:r>
    </w:p>
    <w:p w:rsidR="003D091A" w:rsidRDefault="003D091A" w:rsidP="00921368">
      <w:pPr>
        <w:ind w:firstLine="0"/>
        <w:jc w:val="left"/>
      </w:pPr>
      <w:r>
        <w:t>The algorithm runs on two trees:</w:t>
      </w:r>
      <w:r w:rsidRPr="00B04FE7">
        <w:rPr>
          <w:position w:val="-12"/>
        </w:rPr>
        <w:object w:dxaOrig="360" w:dyaOrig="360">
          <v:shape id="_x0000_i1031" type="#_x0000_t75" style="width:13.15pt;height:13.2pt" o:ole="">
            <v:imagedata r:id="rId20" o:title=""/>
          </v:shape>
          <o:OLEObject Type="Embed" ProgID="Equation.DSMT4" ShapeID="_x0000_i1031" DrawAspect="Content" ObjectID="_1469992643" r:id="rId21"/>
        </w:object>
      </w:r>
      <w:r>
        <w:t xml:space="preserve"> is the fingerprint, while </w:t>
      </w:r>
      <w:r w:rsidRPr="00B04FE7">
        <w:rPr>
          <w:position w:val="-12"/>
        </w:rPr>
        <w:object w:dxaOrig="300" w:dyaOrig="360">
          <v:shape id="_x0000_i1032" type="#_x0000_t75" style="width:10.95pt;height:13.2pt" o:ole="">
            <v:imagedata r:id="rId22" o:title=""/>
          </v:shape>
          <o:OLEObject Type="Embed" ProgID="Equation.DSMT4" ShapeID="_x0000_i1032" DrawAspect="Content" ObjectID="_1469992644" r:id="rId23"/>
        </w:object>
      </w:r>
      <w:r>
        <w:t xml:space="preserve"> is the unknown capture.</w:t>
      </w:r>
    </w:p>
    <w:p w:rsidR="003D091A" w:rsidRDefault="003D091A" w:rsidP="00921368">
      <w:pPr>
        <w:ind w:firstLine="0"/>
        <w:jc w:val="left"/>
      </w:pPr>
      <w:r>
        <w:t>sum:=0</w:t>
      </w:r>
    </w:p>
    <w:p w:rsidR="003D091A" w:rsidRDefault="003D091A" w:rsidP="00921368">
      <w:pPr>
        <w:ind w:firstLine="0"/>
        <w:jc w:val="left"/>
      </w:pPr>
      <w:r>
        <w:t xml:space="preserve">For each node </w:t>
      </w:r>
      <w:r w:rsidRPr="00921368">
        <w:rPr>
          <w:i/>
          <w:iCs/>
        </w:rPr>
        <w:t>i</w:t>
      </w:r>
      <w:r>
        <w:t xml:space="preserve"> in </w:t>
      </w:r>
      <w:r w:rsidRPr="00B04FE7">
        <w:rPr>
          <w:position w:val="-12"/>
        </w:rPr>
        <w:object w:dxaOrig="360" w:dyaOrig="360">
          <v:shape id="_x0000_i1033" type="#_x0000_t75" style="width:13.15pt;height:13.2pt" o:ole="">
            <v:imagedata r:id="rId20" o:title=""/>
          </v:shape>
          <o:OLEObject Type="Embed" ProgID="Equation.DSMT4" ShapeID="_x0000_i1033" DrawAspect="Content" ObjectID="_1469992645" r:id="rId24"/>
        </w:object>
      </w:r>
      <w:r>
        <w:t>:</w:t>
      </w:r>
    </w:p>
    <w:p w:rsidR="003D091A" w:rsidRDefault="003D091A" w:rsidP="00921368">
      <w:pPr>
        <w:pStyle w:val="ListParagraph"/>
        <w:numPr>
          <w:ilvl w:val="0"/>
          <w:numId w:val="3"/>
        </w:numPr>
        <w:jc w:val="left"/>
      </w:pPr>
      <w:r>
        <w:t xml:space="preserve">Get probability of the node </w:t>
      </w:r>
      <w:r w:rsidRPr="00B04FE7">
        <w:rPr>
          <w:position w:val="-12"/>
        </w:rPr>
        <w:object w:dxaOrig="260" w:dyaOrig="360">
          <v:shape id="_x0000_i1034" type="#_x0000_t75" style="width:9.5pt;height:13.2pt" o:ole="">
            <v:imagedata r:id="rId25" o:title=""/>
          </v:shape>
          <o:OLEObject Type="Embed" ProgID="Equation.DSMT4" ShapeID="_x0000_i1034" DrawAspect="Content" ObjectID="_1469992646" r:id="rId26"/>
        </w:object>
      </w:r>
    </w:p>
    <w:p w:rsidR="003D091A" w:rsidRDefault="003D091A" w:rsidP="00921368">
      <w:pPr>
        <w:pStyle w:val="ListParagraph"/>
        <w:numPr>
          <w:ilvl w:val="0"/>
          <w:numId w:val="3"/>
        </w:numPr>
        <w:jc w:val="left"/>
      </w:pPr>
      <w:r>
        <w:t xml:space="preserve">If the exact node exists in </w:t>
      </w:r>
      <w:r w:rsidRPr="00B04FE7">
        <w:rPr>
          <w:position w:val="-12"/>
        </w:rPr>
        <w:object w:dxaOrig="300" w:dyaOrig="360">
          <v:shape id="_x0000_i1035" type="#_x0000_t75" style="width:10.95pt;height:13.2pt" o:ole="">
            <v:imagedata r:id="rId22" o:title=""/>
          </v:shape>
          <o:OLEObject Type="Embed" ProgID="Equation.DSMT4" ShapeID="_x0000_i1035" DrawAspect="Content" ObjectID="_1469992647" r:id="rId27"/>
        </w:object>
      </w:r>
      <w:r>
        <w:t>:</w:t>
      </w:r>
    </w:p>
    <w:p w:rsidR="003D091A" w:rsidRDefault="003D091A" w:rsidP="00921368">
      <w:pPr>
        <w:pStyle w:val="ListParagraph"/>
        <w:numPr>
          <w:ilvl w:val="1"/>
          <w:numId w:val="3"/>
        </w:numPr>
        <w:jc w:val="left"/>
      </w:pPr>
      <w:r>
        <w:t xml:space="preserve">Assign </w:t>
      </w:r>
      <w:r w:rsidRPr="00B04FE7">
        <w:rPr>
          <w:position w:val="-12"/>
        </w:rPr>
        <w:object w:dxaOrig="240" w:dyaOrig="360">
          <v:shape id="_x0000_i1036" type="#_x0000_t75" style="width:8.75pt;height:13.2pt" o:ole="">
            <v:imagedata r:id="rId28" o:title=""/>
          </v:shape>
          <o:OLEObject Type="Embed" ProgID="Equation.DSMT4" ShapeID="_x0000_i1036" DrawAspect="Content" ObjectID="_1469992648" r:id="rId29"/>
        </w:object>
      </w:r>
      <w:r>
        <w:t>with that probability.</w:t>
      </w:r>
    </w:p>
    <w:p w:rsidR="003D091A" w:rsidRDefault="003D091A" w:rsidP="00921368">
      <w:pPr>
        <w:pStyle w:val="ListParagraph"/>
        <w:numPr>
          <w:ilvl w:val="1"/>
          <w:numId w:val="3"/>
        </w:numPr>
        <w:jc w:val="left"/>
      </w:pPr>
      <w:r>
        <w:t>Else:</w:t>
      </w:r>
    </w:p>
    <w:p w:rsidR="003D091A" w:rsidRDefault="003D091A" w:rsidP="00921368">
      <w:pPr>
        <w:pStyle w:val="ListParagraph"/>
        <w:numPr>
          <w:ilvl w:val="2"/>
          <w:numId w:val="3"/>
        </w:numPr>
        <w:jc w:val="left"/>
      </w:pPr>
      <w:r>
        <w:t>Get probability of closest matching node (lexicographically)</w:t>
      </w:r>
    </w:p>
    <w:p w:rsidR="003D091A" w:rsidRDefault="003D091A" w:rsidP="00921368">
      <w:pPr>
        <w:pStyle w:val="ListParagraph"/>
        <w:numPr>
          <w:ilvl w:val="2"/>
          <w:numId w:val="3"/>
        </w:numPr>
        <w:jc w:val="left"/>
      </w:pPr>
      <w:r>
        <w:lastRenderedPageBreak/>
        <w:t xml:space="preserve">Assign probability to </w:t>
      </w:r>
      <w:r w:rsidRPr="00B04FE7">
        <w:rPr>
          <w:position w:val="-12"/>
        </w:rPr>
        <w:object w:dxaOrig="240" w:dyaOrig="360">
          <v:shape id="_x0000_i1037" type="#_x0000_t75" style="width:8.75pt;height:13.2pt" o:ole="">
            <v:imagedata r:id="rId28" o:title=""/>
          </v:shape>
          <o:OLEObject Type="Embed" ProgID="Equation.DSMT4" ShapeID="_x0000_i1037" DrawAspect="Content" ObjectID="_1469992649" r:id="rId30"/>
        </w:object>
      </w:r>
      <w:r>
        <w:t xml:space="preserve"> and multiply by very small</w:t>
      </w:r>
      <w:r w:rsidRPr="00B04FE7">
        <w:rPr>
          <w:position w:val="-6"/>
        </w:rPr>
        <w:object w:dxaOrig="200" w:dyaOrig="220">
          <v:shape id="_x0000_i1038" type="#_x0000_t75" style="width:7.8pt;height:8.4pt" o:ole="">
            <v:imagedata r:id="rId31" o:title=""/>
          </v:shape>
          <o:OLEObject Type="Embed" ProgID="Equation.3" ShapeID="_x0000_i1038" DrawAspect="Content" ObjectID="_1469992650" r:id="rId32"/>
        </w:object>
      </w:r>
      <w:r>
        <w:t>.</w:t>
      </w:r>
    </w:p>
    <w:p w:rsidR="003D091A" w:rsidRDefault="003D091A" w:rsidP="00921368">
      <w:pPr>
        <w:pStyle w:val="ListParagraph"/>
        <w:numPr>
          <w:ilvl w:val="0"/>
          <w:numId w:val="3"/>
        </w:numPr>
        <w:jc w:val="left"/>
      </w:pPr>
      <w:r>
        <w:t xml:space="preserve">Add </w:t>
      </w:r>
      <w:r w:rsidRPr="00921368">
        <w:rPr>
          <w:position w:val="-14"/>
        </w:rPr>
        <w:object w:dxaOrig="2560" w:dyaOrig="380">
          <v:shape id="_x0000_i1039" type="#_x0000_t75" style="width:93.3pt;height:13.45pt" o:ole="">
            <v:imagedata r:id="rId33" o:title=""/>
          </v:shape>
          <o:OLEObject Type="Embed" ProgID="Equation.DSMT4" ShapeID="_x0000_i1039" DrawAspect="Content" ObjectID="_1469992651" r:id="rId34"/>
        </w:object>
      </w:r>
      <w:r>
        <w:t xml:space="preserve"> to sum.</w:t>
      </w:r>
    </w:p>
    <w:p w:rsidR="003D091A" w:rsidRDefault="003D091A" w:rsidP="00921368">
      <w:pPr>
        <w:ind w:firstLine="0"/>
        <w:jc w:val="left"/>
      </w:pPr>
      <w:r>
        <w:t>Return sum</w:t>
      </w:r>
      <w:r w:rsidR="00F20115">
        <w:t>.</w:t>
      </w:r>
    </w:p>
    <w:p w:rsidR="005D6BD7" w:rsidRDefault="005D6BD7" w:rsidP="00921368">
      <w:pPr>
        <w:ind w:firstLine="0"/>
        <w:jc w:val="left"/>
        <w:rPr>
          <w:rtl/>
        </w:rPr>
      </w:pPr>
      <w:r>
        <w:rPr>
          <w:rFonts w:hint="cs"/>
          <w:rtl/>
        </w:rPr>
        <w:t>[לסדר את האמא של האלגוריתם הזה]</w:t>
      </w:r>
    </w:p>
    <w:p w:rsidR="005F7C88" w:rsidRPr="00921368" w:rsidRDefault="005F7C88" w:rsidP="00921368">
      <w:pPr>
        <w:ind w:firstLine="0"/>
      </w:pPr>
    </w:p>
    <w:p w:rsidR="005F7C88" w:rsidRDefault="005F7C88" w:rsidP="00921368">
      <w:pPr>
        <w:pStyle w:val="Heading4"/>
      </w:pPr>
      <w:r>
        <w:t>Hamming Loss</w:t>
      </w:r>
      <w:r w:rsidR="005D6BD7">
        <w:t xml:space="preserve"> and </w:t>
      </w:r>
      <w:r>
        <w:t>Log Loss</w:t>
      </w:r>
    </w:p>
    <w:p w:rsidR="005D6BD7" w:rsidRDefault="005D6BD7" w:rsidP="005D6BD7">
      <w:r>
        <w:t>The two techniques Log loss</w:t>
      </w:r>
      <w:sdt>
        <w:sdtPr>
          <w:id w:val="-928424773"/>
          <w:citation/>
        </w:sdtPr>
        <w:sdtEndPr/>
        <w:sdtContent>
          <w:r>
            <w:fldChar w:fldCharType="begin"/>
          </w:r>
          <w:r>
            <w:instrText xml:space="preserve"> CITATION Bis06 \l 1033 </w:instrText>
          </w:r>
          <w:r>
            <w:fldChar w:fldCharType="separate"/>
          </w:r>
          <w:r>
            <w:rPr>
              <w:noProof/>
            </w:rPr>
            <w:t xml:space="preserve"> </w:t>
          </w:r>
          <w:r w:rsidRPr="00A4022C">
            <w:rPr>
              <w:noProof/>
            </w:rPr>
            <w:t>[6]</w:t>
          </w:r>
          <w:r>
            <w:fldChar w:fldCharType="end"/>
          </w:r>
        </w:sdtContent>
      </w:sdt>
      <w:r>
        <w:t xml:space="preserve"> and Hamming loss </w:t>
      </w:r>
      <w:sdt>
        <w:sdtPr>
          <w:id w:val="-773406205"/>
          <w:citation/>
        </w:sdtPr>
        <w:sdtEndPr/>
        <w:sdtContent>
          <w:r>
            <w:fldChar w:fldCharType="begin"/>
          </w:r>
          <w:r>
            <w:instrText xml:space="preserve"> CITATION Tso07 \l 1033 </w:instrText>
          </w:r>
          <w:r>
            <w:fldChar w:fldCharType="separate"/>
          </w:r>
          <w:r w:rsidRPr="001502DF">
            <w:rPr>
              <w:noProof/>
            </w:rPr>
            <w:t>[7]</w:t>
          </w:r>
          <w:r>
            <w:fldChar w:fldCharType="end"/>
          </w:r>
        </w:sdtContent>
      </w:sdt>
      <w:r>
        <w:t xml:space="preserve"> </w:t>
      </w:r>
      <w:sdt>
        <w:sdtPr>
          <w:id w:val="1371189714"/>
          <w:citation/>
        </w:sdtPr>
        <w:sdtEndPr/>
        <w:sdtContent>
          <w:r>
            <w:fldChar w:fldCharType="begin"/>
          </w:r>
          <w:r>
            <w:instrText xml:space="preserve"> CITATION Ham50 \l 1033 </w:instrText>
          </w:r>
          <w:r>
            <w:fldChar w:fldCharType="separate"/>
          </w:r>
          <w:r w:rsidRPr="001502DF">
            <w:rPr>
              <w:noProof/>
            </w:rPr>
            <w:t>[8]</w:t>
          </w:r>
          <w:r>
            <w:fldChar w:fldCharType="end"/>
          </w:r>
        </w:sdtContent>
      </w:sdt>
      <w:r>
        <w:t xml:space="preserve"> are functions that represent the cost or value of an event, or an error metric.</w:t>
      </w:r>
    </w:p>
    <w:p w:rsidR="005D6BD7" w:rsidRDefault="005D6BD7" w:rsidP="005D6BD7">
      <w:r>
        <w:t>The error metric is used because we wish to predict the time difference for the next packet, based on the context of the time differences we have seen so far.</w:t>
      </w:r>
    </w:p>
    <w:p w:rsidR="005D6BD7" w:rsidRDefault="005D6BD7" w:rsidP="005D6BD7">
      <w:r>
        <w:t>Since we have already assigned probabilities for each event, these will be the probabilities that will feature in the loss functions.</w:t>
      </w:r>
    </w:p>
    <w:p w:rsidR="005D6BD7" w:rsidRDefault="005D6BD7" w:rsidP="005D6BD7">
      <w:r w:rsidRPr="0070057A">
        <w:rPr>
          <w:position w:val="-28"/>
        </w:rPr>
        <w:object w:dxaOrig="4680" w:dyaOrig="680">
          <v:shape id="_x0000_i1040" type="#_x0000_t75" style="width:145.3pt;height:21pt" o:ole="">
            <v:imagedata r:id="rId35" o:title=""/>
          </v:shape>
          <o:OLEObject Type="Embed" ProgID="Equation.3" ShapeID="_x0000_i1040" DrawAspect="Content" ObjectID="_1469992652" r:id="rId36"/>
        </w:object>
      </w:r>
    </w:p>
    <w:p w:rsidR="005D6BD7" w:rsidRDefault="005D6BD7" w:rsidP="005D6BD7">
      <w:r w:rsidRPr="0070057A">
        <w:rPr>
          <w:position w:val="-48"/>
        </w:rPr>
        <w:object w:dxaOrig="5920" w:dyaOrig="1500">
          <v:shape id="_x0000_i1041" type="#_x0000_t75" style="width:183.5pt;height:46.8pt" o:ole="">
            <v:imagedata r:id="rId37" o:title=""/>
          </v:shape>
          <o:OLEObject Type="Embed" ProgID="Equation.3" ShapeID="_x0000_i1041" DrawAspect="Content" ObjectID="_1469992653" r:id="rId38"/>
        </w:object>
      </w:r>
    </w:p>
    <w:p w:rsidR="005D6BD7" w:rsidRDefault="005D6BD7" w:rsidP="005D6BD7">
      <w:r>
        <w:t>In Log loss, the use of the log function on the probability causes extreme punishment for being confident about a wrong prediction.</w:t>
      </w:r>
    </w:p>
    <w:p w:rsidR="005D6BD7" w:rsidRPr="00921368" w:rsidRDefault="005D6BD7" w:rsidP="00921368">
      <w:r>
        <w:t>In Hamming loss, any mismatch between the prediction and the real value will cause a punishment of 1.</w:t>
      </w:r>
    </w:p>
    <w:p w:rsidR="005F7C88" w:rsidRDefault="005F7C88" w:rsidP="00921368">
      <w:pPr>
        <w:pStyle w:val="Heading3"/>
      </w:pPr>
      <w:r>
        <w:t>Program structure</w:t>
      </w:r>
      <w:r w:rsidR="005D6BD7">
        <w:t xml:space="preserve"> and algorithm</w:t>
      </w:r>
    </w:p>
    <w:p w:rsidR="00F10345" w:rsidRDefault="00220ECD">
      <w:r>
        <w:t>We buil</w:t>
      </w:r>
      <w:r w:rsidR="003D2DB0">
        <w:t>t</w:t>
      </w:r>
      <w:r>
        <w:t xml:space="preserve"> a proof-of-concept application using Python due to the large amount of add-on p</w:t>
      </w:r>
      <w:r w:rsidR="00F10345">
        <w:t>ackages for parsing input files</w:t>
      </w:r>
      <w:r>
        <w:t xml:space="preserve"> and </w:t>
      </w:r>
      <w:r w:rsidR="00F10345">
        <w:t xml:space="preserve">numerous </w:t>
      </w:r>
      <w:r>
        <w:t xml:space="preserve">mathematic </w:t>
      </w:r>
      <w:r w:rsidR="00F10345">
        <w:t>packages.</w:t>
      </w:r>
    </w:p>
    <w:p w:rsidR="00812EFA" w:rsidRDefault="00F10345" w:rsidP="00F10345">
      <w:r>
        <w:t>Our program is split into two operating phases: a training phase</w:t>
      </w:r>
      <w:r w:rsidR="00220ECD">
        <w:t xml:space="preserve"> </w:t>
      </w:r>
      <w:r>
        <w:t>and a testing phase.</w:t>
      </w:r>
    </w:p>
    <w:p w:rsidR="00104E2F" w:rsidRDefault="00104E2F" w:rsidP="00104E2F">
      <w:pPr>
        <w:pStyle w:val="Heading3"/>
      </w:pPr>
      <w:r>
        <w:t>Training phase</w:t>
      </w:r>
    </w:p>
    <w:p w:rsidR="00F10345" w:rsidRDefault="00104E2F">
      <w:r>
        <w:t>T</w:t>
      </w:r>
      <w:r w:rsidR="00263E13">
        <w:t xml:space="preserve">he </w:t>
      </w:r>
      <w:r w:rsidR="00654183">
        <w:t xml:space="preserve">pre-cleaned </w:t>
      </w:r>
      <w:r w:rsidR="00263E13">
        <w:t xml:space="preserve">malware captures are processed to extract packet </w:t>
      </w:r>
      <w:r w:rsidR="00032CC2">
        <w:t>time difference</w:t>
      </w:r>
      <w:r w:rsidR="00263E13">
        <w:t>s.</w:t>
      </w:r>
      <w:r w:rsidR="00263E13">
        <w:br/>
        <w:t xml:space="preserve">These </w:t>
      </w:r>
      <w:r w:rsidR="00032CC2">
        <w:t>time difference</w:t>
      </w:r>
      <w:r w:rsidR="00263E13">
        <w:t>s are placed in a vector which is then quantized into a user-specified amount of values (centroids) using the K-Means++ algorithm.</w:t>
      </w:r>
      <w:r w:rsidR="006E22AB">
        <w:t xml:space="preserve"> </w:t>
      </w:r>
    </w:p>
    <w:p w:rsidR="006E22AB" w:rsidRDefault="006E22AB">
      <w:r>
        <w:t xml:space="preserve">The quantized string is then used to build a LZ78 tree based on the algorithm presented </w:t>
      </w:r>
      <w:r w:rsidR="00FE2ED9">
        <w:t>previously</w:t>
      </w:r>
      <w:r>
        <w:t xml:space="preserve">. This </w:t>
      </w:r>
      <w:r w:rsidR="00FE2ED9">
        <w:t xml:space="preserve">represents our malware </w:t>
      </w:r>
      <w:r>
        <w:t>fingerprint.</w:t>
      </w:r>
      <w:r w:rsidR="00FE2ED9">
        <w:t xml:space="preserve"> (</w:t>
      </w:r>
      <w:r>
        <w:t>This action is performed for each malware capture separately.</w:t>
      </w:r>
      <w:r w:rsidR="00FE2ED9">
        <w:t>)</w:t>
      </w:r>
    </w:p>
    <w:p w:rsidR="006E22AB" w:rsidRDefault="006E22AB" w:rsidP="006E22AB">
      <w:r>
        <w:t>The fingerprints are stored in a local malware fingerprint database for easy access.</w:t>
      </w:r>
    </w:p>
    <w:p w:rsidR="00FE2ED9" w:rsidRDefault="00FE2ED9" w:rsidP="00921368">
      <w:pPr>
        <w:ind w:firstLine="0"/>
      </w:pPr>
      <w:r>
        <w:t>The algorithm:</w:t>
      </w:r>
    </w:p>
    <w:p w:rsidR="00FE2ED9" w:rsidRDefault="00FE2ED9" w:rsidP="00921368">
      <w:pPr>
        <w:pStyle w:val="ListParagraph"/>
        <w:numPr>
          <w:ilvl w:val="0"/>
          <w:numId w:val="4"/>
        </w:numPr>
      </w:pPr>
      <w:r>
        <w:t xml:space="preserve">Scan all malware traffic capture files. Extract the time differences into a single observation vector </w:t>
      </w:r>
      <w:r w:rsidRPr="004477FA">
        <w:rPr>
          <w:position w:val="-12"/>
        </w:rPr>
        <w:object w:dxaOrig="300" w:dyaOrig="360">
          <v:shape id="_x0000_i1042" type="#_x0000_t75" style="width:12.55pt;height:15pt" o:ole="">
            <v:imagedata r:id="rId39" o:title=""/>
          </v:shape>
          <o:OLEObject Type="Embed" ProgID="Equation.DSMT4" ShapeID="_x0000_i1042" DrawAspect="Content" ObjectID="_1469992654" r:id="rId40"/>
        </w:object>
      </w:r>
      <w:r>
        <w:t>.</w:t>
      </w:r>
    </w:p>
    <w:p w:rsidR="00FE2ED9" w:rsidRDefault="00FE2ED9" w:rsidP="00921368">
      <w:pPr>
        <w:pStyle w:val="ListParagraph"/>
        <w:numPr>
          <w:ilvl w:val="0"/>
          <w:numId w:val="4"/>
        </w:numPr>
      </w:pPr>
      <w:r>
        <w:t>Run K-Means++ to obtain centroids given the observation vector</w:t>
      </w:r>
      <w:r w:rsidRPr="004477FA">
        <w:rPr>
          <w:position w:val="-12"/>
        </w:rPr>
        <w:object w:dxaOrig="300" w:dyaOrig="360">
          <v:shape id="_x0000_i1043" type="#_x0000_t75" style="width:12.55pt;height:15pt" o:ole="">
            <v:imagedata r:id="rId39" o:title=""/>
          </v:shape>
          <o:OLEObject Type="Embed" ProgID="Equation.DSMT4" ShapeID="_x0000_i1043" DrawAspect="Content" ObjectID="_1469992655" r:id="rId41"/>
        </w:object>
      </w:r>
      <w:r>
        <w:t>. Place centroids in</w:t>
      </w:r>
      <w:r w:rsidRPr="004477FA">
        <w:rPr>
          <w:position w:val="-12"/>
        </w:rPr>
        <w:object w:dxaOrig="300" w:dyaOrig="360">
          <v:shape id="_x0000_i1044" type="#_x0000_t75" style="width:12.55pt;height:15pt" o:ole="">
            <v:imagedata r:id="rId42" o:title=""/>
          </v:shape>
          <o:OLEObject Type="Embed" ProgID="Equation.DSMT4" ShapeID="_x0000_i1044" DrawAspect="Content" ObjectID="_1469992656" r:id="rId43"/>
        </w:object>
      </w:r>
      <w:r>
        <w:t>.</w:t>
      </w:r>
    </w:p>
    <w:p w:rsidR="00FE2ED9" w:rsidRDefault="00FE2ED9" w:rsidP="00921368">
      <w:pPr>
        <w:pStyle w:val="ListParagraph"/>
        <w:numPr>
          <w:ilvl w:val="0"/>
          <w:numId w:val="4"/>
        </w:numPr>
      </w:pPr>
      <w:r>
        <w:t>For each malware traffic capture file:</w:t>
      </w:r>
    </w:p>
    <w:p w:rsidR="00FE2ED9" w:rsidRDefault="00FE2ED9" w:rsidP="00921368">
      <w:pPr>
        <w:pStyle w:val="ListParagraph"/>
        <w:numPr>
          <w:ilvl w:val="1"/>
          <w:numId w:val="4"/>
        </w:numPr>
      </w:pPr>
      <w:r>
        <w:t xml:space="preserve">Extract time differences for this specific file into vector </w:t>
      </w:r>
      <w:r w:rsidRPr="00812EFA">
        <w:rPr>
          <w:position w:val="-12"/>
        </w:rPr>
        <w:object w:dxaOrig="1219" w:dyaOrig="360">
          <v:shape id="_x0000_i1045" type="#_x0000_t75" style="width:48.75pt;height:15pt" o:ole="">
            <v:imagedata r:id="rId12" o:title=""/>
          </v:shape>
          <o:OLEObject Type="Embed" ProgID="Equation.DSMT4" ShapeID="_x0000_i1045" DrawAspect="Content" ObjectID="_1469992657" r:id="rId44"/>
        </w:object>
      </w:r>
    </w:p>
    <w:p w:rsidR="00FE2ED9" w:rsidRDefault="00FE2ED9" w:rsidP="00921368">
      <w:pPr>
        <w:pStyle w:val="ListParagraph"/>
        <w:numPr>
          <w:ilvl w:val="1"/>
          <w:numId w:val="4"/>
        </w:numPr>
      </w:pPr>
      <w:r>
        <w:lastRenderedPageBreak/>
        <w:t>Apply quantization transformation:</w:t>
      </w:r>
    </w:p>
    <w:p w:rsidR="00BA4CBE" w:rsidRPr="00812EFA" w:rsidRDefault="00FE2ED9" w:rsidP="00BA4CBE">
      <w:pPr>
        <w:pStyle w:val="ListParagraph"/>
        <w:ind w:left="1440" w:firstLine="0"/>
      </w:pPr>
      <w:r w:rsidRPr="00921368">
        <w:rPr>
          <w:position w:val="-34"/>
        </w:rPr>
        <w:object w:dxaOrig="3739" w:dyaOrig="620">
          <v:shape id="_x0000_i1046" type="#_x0000_t75" style="width:134.4pt;height:23.35pt" o:ole="">
            <v:imagedata r:id="rId45" o:title=""/>
          </v:shape>
          <o:OLEObject Type="Embed" ProgID="Equation.DSMT4" ShapeID="_x0000_i1046" DrawAspect="Content" ObjectID="_1469992658" r:id="rId46"/>
        </w:object>
      </w:r>
    </w:p>
    <w:p w:rsidR="00BA4CBE" w:rsidRDefault="00BA4CBE" w:rsidP="00921368">
      <w:pPr>
        <w:pStyle w:val="ListParagraph"/>
        <w:numPr>
          <w:ilvl w:val="1"/>
          <w:numId w:val="4"/>
        </w:numPr>
      </w:pPr>
      <w:r>
        <w:t xml:space="preserve">Map each quantized value </w:t>
      </w:r>
      <w:r w:rsidRPr="00B207AD">
        <w:rPr>
          <w:position w:val="-12"/>
        </w:rPr>
        <w:object w:dxaOrig="220" w:dyaOrig="360">
          <v:shape id="_x0000_i1047" type="#_x0000_t75" style="width:7.9pt;height:13.55pt" o:ole="">
            <v:imagedata r:id="rId47" o:title=""/>
          </v:shape>
          <o:OLEObject Type="Embed" ProgID="Equation.DSMT4" ShapeID="_x0000_i1047" DrawAspect="Content" ObjectID="_1469992659" r:id="rId48"/>
        </w:object>
      </w:r>
      <w:r>
        <w:t>into a corresponding letter from the Latin alphabet (a,b,c,…).</w:t>
      </w:r>
    </w:p>
    <w:p w:rsidR="00BA4CBE" w:rsidRDefault="00BA4CBE" w:rsidP="00921368">
      <w:pPr>
        <w:pStyle w:val="ListParagraph"/>
        <w:numPr>
          <w:ilvl w:val="1"/>
          <w:numId w:val="4"/>
        </w:numPr>
      </w:pPr>
      <w:r>
        <w:t xml:space="preserve">Feed the quantized vector </w:t>
      </w:r>
      <w:r w:rsidRPr="00921368">
        <w:rPr>
          <w:position w:val="-12"/>
        </w:rPr>
        <w:object w:dxaOrig="1240" w:dyaOrig="360">
          <v:shape id="_x0000_i1048" type="#_x0000_t75" style="width:44.6pt;height:13.55pt" o:ole="">
            <v:imagedata r:id="rId49" o:title=""/>
          </v:shape>
          <o:OLEObject Type="Embed" ProgID="Equation.DSMT4" ShapeID="_x0000_i1048" DrawAspect="Content" ObjectID="_1469992660" r:id="rId50"/>
        </w:object>
      </w:r>
      <w:r>
        <w:t xml:space="preserve"> as a string into the LZ78 tree generation algorithm.</w:t>
      </w:r>
    </w:p>
    <w:p w:rsidR="00BA4CBE" w:rsidRDefault="00BA4CBE" w:rsidP="00921368">
      <w:pPr>
        <w:pStyle w:val="ListParagraph"/>
        <w:numPr>
          <w:ilvl w:val="1"/>
          <w:numId w:val="4"/>
        </w:numPr>
      </w:pPr>
      <w:r>
        <w:t>Insert the tree as a fingerprint into the fingerprint database.</w:t>
      </w:r>
    </w:p>
    <w:p w:rsidR="00104E2F" w:rsidRDefault="00104E2F" w:rsidP="00104E2F">
      <w:pPr>
        <w:pStyle w:val="Heading3"/>
      </w:pPr>
      <w:r>
        <w:t>Testing Phase</w:t>
      </w:r>
    </w:p>
    <w:p w:rsidR="008E4EB0" w:rsidRPr="00921368" w:rsidRDefault="008E4EB0" w:rsidP="00921368">
      <w:r>
        <w:t>In the testing phase, an unknown capture is to be assigned a score in comparison with our fingerprint database. The lower the score, the better the match.</w:t>
      </w:r>
    </w:p>
    <w:p w:rsidR="008E4EB0" w:rsidRDefault="00104E2F">
      <w:r>
        <w:t>A</w:t>
      </w:r>
      <w:r w:rsidR="006E22AB">
        <w:t xml:space="preserve"> </w:t>
      </w:r>
      <w:r w:rsidR="008E4EB0">
        <w:t xml:space="preserve">process identical to the training phase is performed on the unknown capture to be tested, with the exception of (3.e) – the capture is not placed in the database. </w:t>
      </w:r>
    </w:p>
    <w:p w:rsidR="006E22AB" w:rsidRDefault="006E22AB">
      <w:r>
        <w:t xml:space="preserve">The unknown capture is then compared against the known malware database fingerprint by fingerprint, using three different algorithms – </w:t>
      </w:r>
      <w:r w:rsidR="008E4EB0">
        <w:t xml:space="preserve">Smoothed </w:t>
      </w:r>
      <w:r>
        <w:t>KL-Distance, Log Loss and Hamming Loss</w:t>
      </w:r>
      <w:r w:rsidR="008E4EB0">
        <w:t>.</w:t>
      </w:r>
    </w:p>
    <w:p w:rsidR="001B084B" w:rsidRDefault="008E4EB0">
      <w:r>
        <w:t>Each of these algorithms retu</w:t>
      </w:r>
      <w:r w:rsidR="00524531">
        <w:t>rns a numerical value for each pair of fingerprints</w:t>
      </w:r>
      <w:r>
        <w:t>.</w:t>
      </w:r>
      <w:r w:rsidR="001B084B">
        <w:t xml:space="preserve"> These values will be used to classify the capture as malware or malware free.</w:t>
      </w:r>
    </w:p>
    <w:p w:rsidR="00263E13" w:rsidRDefault="00104E2F">
      <w:r w:rsidRPr="00104E2F">
        <w:rPr>
          <w:noProof/>
        </w:rPr>
        <w:drawing>
          <wp:anchor distT="0" distB="0" distL="114300" distR="114300" simplePos="0" relativeHeight="251657216" behindDoc="1" locked="0" layoutInCell="1" allowOverlap="1" wp14:anchorId="0E3FA555" wp14:editId="3AB666AD">
            <wp:simplePos x="0" y="0"/>
            <wp:positionH relativeFrom="margin">
              <wp:align>right</wp:align>
            </wp:positionH>
            <wp:positionV relativeFrom="paragraph">
              <wp:posOffset>522605</wp:posOffset>
            </wp:positionV>
            <wp:extent cx="2381250" cy="1440180"/>
            <wp:effectExtent l="0" t="0" r="0" b="7620"/>
            <wp:wrapTight wrapText="bothSides">
              <wp:wrapPolygon edited="0">
                <wp:start x="0" y="0"/>
                <wp:lineTo x="0" y="21429"/>
                <wp:lineTo x="21427" y="21429"/>
                <wp:lineTo x="21427" y="0"/>
                <wp:lineTo x="0" y="0"/>
              </wp:wrapPolygon>
            </wp:wrapTight>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381250" cy="1440180"/>
                    </a:xfrm>
                    <a:prstGeom prst="rect">
                      <a:avLst/>
                    </a:prstGeom>
                  </pic:spPr>
                </pic:pic>
              </a:graphicData>
            </a:graphic>
            <wp14:sizeRelH relativeFrom="margin">
              <wp14:pctWidth>0</wp14:pctWidth>
            </wp14:sizeRelH>
            <wp14:sizeRelV relativeFrom="margin">
              <wp14:pctHeight>0</wp14:pctHeight>
            </wp14:sizeRelV>
          </wp:anchor>
        </w:drawing>
      </w:r>
    </w:p>
    <w:p w:rsidR="00104E2F" w:rsidRPr="00104E2F" w:rsidRDefault="00104E2F" w:rsidP="00104E2F">
      <w:pPr>
        <w:pStyle w:val="Heading3"/>
      </w:pPr>
      <w:r w:rsidRPr="00104E2F">
        <w:t>Data collection</w:t>
      </w:r>
    </w:p>
    <w:p w:rsidR="00104E2F" w:rsidRPr="00104E2F" w:rsidRDefault="00104E2F" w:rsidP="00104E2F">
      <w:r>
        <w:t>Our goal was to test our system with real-world malware. In order to obtain captures, we cooperated with CYREN, which gave us access to their APT lab and database.</w:t>
      </w:r>
    </w:p>
    <w:p w:rsidR="00104E2F" w:rsidRDefault="00104E2F" w:rsidP="00104E2F">
      <w:pPr>
        <w:pStyle w:val="Heading3"/>
      </w:pPr>
      <w:r>
        <w:t>Cleaning the captures</w:t>
      </w:r>
    </w:p>
    <w:p w:rsidR="00104E2F" w:rsidRDefault="00104E2F" w:rsidP="00104E2F">
      <w:r>
        <w:t>The captures obtained were very long and contained a lot of irrelevant traffic.</w:t>
      </w:r>
    </w:p>
    <w:p w:rsidR="00104E2F" w:rsidRDefault="00104E2F" w:rsidP="00104E2F">
      <w:r>
        <w:t>In order to clean the captures, we applied the same Wireshark display rule and exported a new, clean PCAP file.</w:t>
      </w:r>
    </w:p>
    <w:p w:rsidR="00104E2F" w:rsidRDefault="00104E2F" w:rsidP="00104E2F">
      <w:r>
        <w:t>The rule was intended to keep only TCP and DNS IPv4 traffic – essentially limiting the capture to WAN traffic only.</w:t>
      </w:r>
    </w:p>
    <w:p w:rsidR="00104E2F" w:rsidRDefault="004477FA" w:rsidP="004477FA">
      <w:pPr>
        <w:pStyle w:val="Heading3"/>
      </w:pPr>
      <w:r>
        <w:t xml:space="preserve">Packet </w:t>
      </w:r>
      <w:r w:rsidR="00032CC2">
        <w:t>time difference</w:t>
      </w:r>
      <w:r>
        <w:t xml:space="preserve"> extraction</w:t>
      </w:r>
    </w:p>
    <w:p w:rsidR="004477FA" w:rsidRDefault="00A4022C" w:rsidP="00A4022C">
      <w:r>
        <w:t xml:space="preserve">Defined for every packet </w:t>
      </w:r>
      <w:r w:rsidRPr="00A4022C">
        <w:rPr>
          <w:i/>
          <w:iCs/>
        </w:rPr>
        <w:t>i</w:t>
      </w:r>
      <w:r>
        <w:rPr>
          <w:i/>
          <w:iCs/>
        </w:rPr>
        <w:t xml:space="preserve"> </w:t>
      </w:r>
      <w:r>
        <w:t xml:space="preserve">such that </w:t>
      </w:r>
      <w:r w:rsidR="001502DF" w:rsidRPr="004477FA">
        <w:rPr>
          <w:position w:val="-12"/>
        </w:rPr>
        <w:object w:dxaOrig="1560" w:dyaOrig="360">
          <v:shape id="_x0000_i1049" type="#_x0000_t75" style="width:65.35pt;height:15pt" o:ole="">
            <v:imagedata r:id="rId52" o:title=""/>
          </v:shape>
          <o:OLEObject Type="Embed" ProgID="Equation.3" ShapeID="_x0000_i1049" DrawAspect="Content" ObjectID="_1469992661" r:id="rId53"/>
        </w:object>
      </w:r>
    </w:p>
    <w:p w:rsidR="00BA7396" w:rsidRDefault="006973E4" w:rsidP="00ED26B2">
      <w:pPr>
        <w:pStyle w:val="Heading3"/>
      </w:pPr>
      <w:r w:rsidRPr="006973E4">
        <w:rPr>
          <w:rStyle w:val="Heading3Char"/>
        </w:rPr>
        <w:lastRenderedPageBreak/>
        <w:t>Building</w:t>
      </w:r>
      <w:r>
        <w:t xml:space="preserve"> the fingerprint</w:t>
      </w:r>
    </w:p>
    <w:p w:rsidR="00ED26B2" w:rsidRDefault="00ED26B2" w:rsidP="00ED26B2">
      <w:r>
        <w:t>In order to build a LZ78 tree, first we must generate a dictionary containing all unique entries from the quantized string.</w:t>
      </w:r>
    </w:p>
    <w:p w:rsidR="00ED26B2" w:rsidRDefault="00ED26B2" w:rsidP="00ED26B2">
      <w:pPr>
        <w:jc w:val="left"/>
      </w:pPr>
      <w:r>
        <w:t>For example, the string '</w:t>
      </w:r>
      <w:r w:rsidRPr="00ED26B2">
        <w:rPr>
          <w:i/>
          <w:iCs/>
        </w:rPr>
        <w:t>abbacbaccbcabb</w:t>
      </w:r>
      <w:r>
        <w:t xml:space="preserve">' is parsed into the following dictionary entries </w:t>
      </w:r>
      <w:r w:rsidRPr="00ED26B2">
        <w:rPr>
          <w:i/>
          <w:iCs/>
        </w:rPr>
        <w:t>a; b; ba; c; bac; cb; ca; bb</w:t>
      </w:r>
      <w:r>
        <w:t>.</w:t>
      </w:r>
    </w:p>
    <w:p w:rsidR="00ED26B2" w:rsidRDefault="00ED26B2" w:rsidP="00ED26B2">
      <w:r>
        <w:t>A tree is then built based on the dictionary entries, in such a way that each entry that is a suffix of an existing tree node is inserted as its descendant. Notable exceptions are single letters which are inserted as descendants of the root.</w:t>
      </w:r>
    </w:p>
    <w:p w:rsidR="00ED26B2" w:rsidRDefault="000658BF" w:rsidP="00A401D5">
      <w:r>
        <w:t>After the tree is built, our</w:t>
      </w:r>
      <w:r w:rsidR="00ED26B2" w:rsidRPr="00A23723">
        <w:t xml:space="preserve"> algorithm assigns uniform probabilities from the bottom up, summing up</w:t>
      </w:r>
      <w:r w:rsidR="00ED26B2">
        <w:t xml:space="preserve"> the</w:t>
      </w:r>
      <w:r>
        <w:t xml:space="preserve"> probabilities from the immediate descendants</w:t>
      </w:r>
      <w:r w:rsidR="00A401D5">
        <w:t xml:space="preserve">. </w:t>
      </w:r>
      <w:r>
        <w:t xml:space="preserve">This is based on the work shown by </w:t>
      </w:r>
      <w:sdt>
        <w:sdtPr>
          <w:id w:val="-1685663263"/>
          <w:citation/>
        </w:sdtPr>
        <w:sdtEndPr/>
        <w:sdtContent>
          <w:r>
            <w:fldChar w:fldCharType="begin"/>
          </w:r>
          <w:r>
            <w:instrText xml:space="preserve"> CITATION Coh12 \l 1033 </w:instrText>
          </w:r>
          <w:r>
            <w:fldChar w:fldCharType="separate"/>
          </w:r>
          <w:r w:rsidR="00A4022C" w:rsidRPr="00A4022C">
            <w:rPr>
              <w:noProof/>
            </w:rPr>
            <w:t>[3]</w:t>
          </w:r>
          <w:r>
            <w:fldChar w:fldCharType="end"/>
          </w:r>
        </w:sdtContent>
      </w:sdt>
      <w:r>
        <w:t xml:space="preserve"> and </w:t>
      </w:r>
      <w:sdt>
        <w:sdtPr>
          <w:id w:val="-1312479389"/>
          <w:citation/>
        </w:sdtPr>
        <w:sdtEndPr/>
        <w:sdtContent>
          <w:r>
            <w:fldChar w:fldCharType="begin"/>
          </w:r>
          <w:r>
            <w:instrText xml:space="preserve"> CITATION MFe92 \l 1033 </w:instrText>
          </w:r>
          <w:r>
            <w:fldChar w:fldCharType="separate"/>
          </w:r>
          <w:r w:rsidR="00A4022C" w:rsidRPr="00A4022C">
            <w:rPr>
              <w:noProof/>
            </w:rPr>
            <w:t>[2]</w:t>
          </w:r>
          <w:r>
            <w:fldChar w:fldCharType="end"/>
          </w:r>
        </w:sdtContent>
      </w:sdt>
      <w:r>
        <w:t>.</w:t>
      </w:r>
    </w:p>
    <w:p w:rsidR="00A401D5" w:rsidRDefault="00C36182" w:rsidP="00A401D5">
      <w:pPr>
        <w:keepNext/>
      </w:pPr>
      <w:r w:rsidRPr="00C36182">
        <w:rPr>
          <w:noProof/>
        </w:rPr>
        <w:drawing>
          <wp:inline distT="0" distB="0" distL="0" distR="0" wp14:anchorId="028DC88D" wp14:editId="14538A90">
            <wp:extent cx="2011455" cy="1497205"/>
            <wp:effectExtent l="0" t="0" r="8255" b="82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54"/>
                    <a:srcRect r="20650" b="21185"/>
                    <a:stretch/>
                  </pic:blipFill>
                  <pic:spPr>
                    <a:xfrm>
                      <a:off x="0" y="0"/>
                      <a:ext cx="2018624" cy="1502541"/>
                    </a:xfrm>
                    <a:prstGeom prst="rect">
                      <a:avLst/>
                    </a:prstGeom>
                  </pic:spPr>
                </pic:pic>
              </a:graphicData>
            </a:graphic>
          </wp:inline>
        </w:drawing>
      </w:r>
    </w:p>
    <w:p w:rsidR="00C36182" w:rsidRDefault="00A401D5" w:rsidP="00A401D5">
      <w:pPr>
        <w:pStyle w:val="Caption"/>
        <w:rPr>
          <w:sz w:val="16"/>
          <w:szCs w:val="16"/>
        </w:rPr>
      </w:pPr>
      <w:bookmarkStart w:id="0" w:name="_Ref391739091"/>
      <w:r w:rsidRPr="00A401D5">
        <w:rPr>
          <w:sz w:val="16"/>
          <w:szCs w:val="16"/>
        </w:rPr>
        <w:t xml:space="preserve">Figure </w:t>
      </w:r>
      <w:r w:rsidRPr="00A401D5">
        <w:rPr>
          <w:sz w:val="16"/>
          <w:szCs w:val="16"/>
        </w:rPr>
        <w:fldChar w:fldCharType="begin"/>
      </w:r>
      <w:r w:rsidRPr="00A401D5">
        <w:rPr>
          <w:sz w:val="16"/>
          <w:szCs w:val="16"/>
        </w:rPr>
        <w:instrText xml:space="preserve"> SEQ Figure \* ARABIC </w:instrText>
      </w:r>
      <w:r w:rsidRPr="00A401D5">
        <w:rPr>
          <w:sz w:val="16"/>
          <w:szCs w:val="16"/>
        </w:rPr>
        <w:fldChar w:fldCharType="separate"/>
      </w:r>
      <w:r>
        <w:rPr>
          <w:noProof/>
          <w:sz w:val="16"/>
          <w:szCs w:val="16"/>
        </w:rPr>
        <w:t>2</w:t>
      </w:r>
      <w:r w:rsidRPr="00A401D5">
        <w:rPr>
          <w:sz w:val="16"/>
          <w:szCs w:val="16"/>
        </w:rPr>
        <w:fldChar w:fldCharType="end"/>
      </w:r>
      <w:bookmarkEnd w:id="0"/>
      <w:r w:rsidRPr="00A401D5">
        <w:rPr>
          <w:noProof/>
          <w:sz w:val="16"/>
          <w:szCs w:val="16"/>
        </w:rPr>
        <w:t xml:space="preserve"> - Fingerprint tree</w:t>
      </w:r>
    </w:p>
    <w:p w:rsidR="00A401D5" w:rsidRDefault="00B54299" w:rsidP="00F60F85">
      <w:pPr>
        <w:ind w:firstLine="0"/>
      </w:pPr>
      <w:r>
        <w:rPr>
          <w:noProof/>
        </w:rPr>
        <w:object w:dxaOrig="1440" w:dyaOrig="1440">
          <v:shape id="_x0000_s1026" type="#_x0000_t75" style="position:absolute;left:0;text-align:left;margin-left:82.5pt;margin-top:36.15pt;width:17.55pt;height:11.9pt;z-index:251671552;mso-position-horizontal-relative:text;mso-position-vertical-relative:text">
            <v:imagedata r:id="rId55" o:title=""/>
            <w10:wrap type="square"/>
          </v:shape>
          <o:OLEObject Type="Embed" ProgID="Equation.3" ShapeID="_x0000_s1026" DrawAspect="Content" ObjectID="_1469992662" r:id="rId56"/>
        </w:object>
      </w:r>
      <w:r w:rsidR="00A401D5">
        <w:fldChar w:fldCharType="begin"/>
      </w:r>
      <w:r w:rsidR="00A401D5">
        <w:instrText xml:space="preserve"> REF _Ref391739091 \h </w:instrText>
      </w:r>
      <w:r w:rsidR="00A401D5">
        <w:fldChar w:fldCharType="separate"/>
      </w:r>
      <w:r w:rsidR="00A401D5" w:rsidRPr="00A401D5">
        <w:rPr>
          <w:sz w:val="16"/>
          <w:szCs w:val="16"/>
        </w:rPr>
        <w:t xml:space="preserve">Figure </w:t>
      </w:r>
      <w:r w:rsidR="00A401D5" w:rsidRPr="00A401D5">
        <w:rPr>
          <w:noProof/>
          <w:sz w:val="16"/>
          <w:szCs w:val="16"/>
        </w:rPr>
        <w:t>2</w:t>
      </w:r>
      <w:r w:rsidR="00A401D5">
        <w:fldChar w:fldCharType="end"/>
      </w:r>
      <w:r w:rsidR="00A401D5">
        <w:t xml:space="preserve"> above is an example of a</w:t>
      </w:r>
      <w:r w:rsidR="00A401D5" w:rsidRPr="00A401D5">
        <w:t xml:space="preserve"> LZ78 tree generated for some malware traffic.</w:t>
      </w:r>
      <w:r w:rsidR="00A401D5">
        <w:t xml:space="preserve"> The c</w:t>
      </w:r>
      <w:r w:rsidR="00A401D5" w:rsidRPr="00A401D5">
        <w:t>onditional probability is easy to calculate from this tree. For example, probability of event ‘ac’ given ‘a’ is</w:t>
      </w:r>
      <w:r w:rsidR="00A401D5">
        <w:t xml:space="preserve"> </w:t>
      </w:r>
      <w:r w:rsidR="00A401D5" w:rsidRPr="00A401D5">
        <w:t xml:space="preserve"> </w:t>
      </w:r>
    </w:p>
    <w:p w:rsidR="00F60F85" w:rsidRPr="00A401D5" w:rsidRDefault="00F60F85" w:rsidP="00F60F85">
      <w:pPr>
        <w:ind w:firstLine="0"/>
      </w:pPr>
    </w:p>
    <w:p w:rsidR="002D3063" w:rsidRDefault="002D3063" w:rsidP="002D3063">
      <w:pPr>
        <w:pStyle w:val="Heading2"/>
        <w:ind w:firstLine="0"/>
      </w:pPr>
      <w:r>
        <w:t>Test results</w:t>
      </w:r>
    </w:p>
    <w:p w:rsidR="00D21A38" w:rsidRDefault="00D21A38" w:rsidP="00D21A38">
      <w:r>
        <w:t>For testing our application, we first cleaned 19 different captures of five main viruses: Renovator, Hesperbor, Darkcomet, Cryptlocker and Bladabindi.</w:t>
      </w:r>
    </w:p>
    <w:p w:rsidR="00D21A38" w:rsidRDefault="00D21A38" w:rsidP="00D21A38">
      <w:r>
        <w:t>These malware captures were recorded at different parts of the day on different computers. Some even contain slightly different behaviour, due to different set-ups and time of day.</w:t>
      </w:r>
    </w:p>
    <w:p w:rsidR="002C6916" w:rsidRDefault="002C6916" w:rsidP="00D21A38">
      <w:r>
        <w:t>The parameters we used in our program set the number of centroids to be produced to 25 and the threshold value to 3.0.</w:t>
      </w:r>
    </w:p>
    <w:p w:rsidR="00D21A38" w:rsidRPr="00D21A38" w:rsidRDefault="00D21A38" w:rsidP="00D21A38"/>
    <w:p w:rsidR="00217D84" w:rsidRDefault="002D3063" w:rsidP="00217D84">
      <w:pPr>
        <w:keepNext/>
        <w:ind w:firstLine="0"/>
      </w:pPr>
      <w:r w:rsidRPr="002D3063">
        <w:rPr>
          <w:noProof/>
        </w:rPr>
        <w:drawing>
          <wp:inline distT="0" distB="0" distL="0" distR="0" wp14:anchorId="02F98FC1" wp14:editId="3B0C8FF8">
            <wp:extent cx="2411730" cy="1272540"/>
            <wp:effectExtent l="0" t="0" r="762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7" cstate="print">
                      <a:extLst>
                        <a:ext uri="{28A0092B-C50C-407E-A947-70E740481C1C}">
                          <a14:useLocalDpi xmlns:a14="http://schemas.microsoft.com/office/drawing/2010/main" val="0"/>
                        </a:ext>
                      </a:extLst>
                    </a:blip>
                    <a:srcRect l="7082" t="6598" r="14563" b="10543"/>
                    <a:stretch/>
                  </pic:blipFill>
                  <pic:spPr>
                    <a:xfrm>
                      <a:off x="0" y="0"/>
                      <a:ext cx="2411730" cy="1272540"/>
                    </a:xfrm>
                    <a:prstGeom prst="rect">
                      <a:avLst/>
                    </a:prstGeom>
                  </pic:spPr>
                </pic:pic>
              </a:graphicData>
            </a:graphic>
          </wp:inline>
        </w:drawing>
      </w:r>
    </w:p>
    <w:p w:rsidR="0070057A" w:rsidRPr="00217D84" w:rsidRDefault="00217D84" w:rsidP="00217D84">
      <w:pPr>
        <w:pStyle w:val="Caption"/>
        <w:rPr>
          <w:sz w:val="16"/>
          <w:szCs w:val="16"/>
        </w:rPr>
      </w:pPr>
      <w:bookmarkStart w:id="1" w:name="_Ref391736781"/>
      <w:bookmarkStart w:id="2" w:name="_Ref391736771"/>
      <w:r w:rsidRPr="00217D84">
        <w:rPr>
          <w:sz w:val="16"/>
          <w:szCs w:val="16"/>
        </w:rPr>
        <w:t xml:space="preserve">Figure </w:t>
      </w:r>
      <w:r w:rsidRPr="00217D84">
        <w:rPr>
          <w:sz w:val="16"/>
          <w:szCs w:val="16"/>
        </w:rPr>
        <w:fldChar w:fldCharType="begin"/>
      </w:r>
      <w:r w:rsidRPr="00217D84">
        <w:rPr>
          <w:sz w:val="16"/>
          <w:szCs w:val="16"/>
        </w:rPr>
        <w:instrText xml:space="preserve"> SEQ Figure \* ARABIC </w:instrText>
      </w:r>
      <w:r w:rsidRPr="00217D84">
        <w:rPr>
          <w:sz w:val="16"/>
          <w:szCs w:val="16"/>
        </w:rPr>
        <w:fldChar w:fldCharType="separate"/>
      </w:r>
      <w:r w:rsidR="00A401D5">
        <w:rPr>
          <w:noProof/>
          <w:sz w:val="16"/>
          <w:szCs w:val="16"/>
        </w:rPr>
        <w:t>4</w:t>
      </w:r>
      <w:r w:rsidRPr="00217D84">
        <w:rPr>
          <w:sz w:val="16"/>
          <w:szCs w:val="16"/>
        </w:rPr>
        <w:fldChar w:fldCharType="end"/>
      </w:r>
      <w:bookmarkEnd w:id="1"/>
      <w:r w:rsidRPr="00217D84">
        <w:rPr>
          <w:noProof/>
          <w:sz w:val="16"/>
          <w:szCs w:val="16"/>
        </w:rPr>
        <w:t xml:space="preserve"> - Capture contaning Hesperbor behaviour</w:t>
      </w:r>
      <w:bookmarkEnd w:id="2"/>
    </w:p>
    <w:p w:rsidR="00217D84" w:rsidRDefault="00217D84" w:rsidP="00217D84">
      <w:pPr>
        <w:keepNext/>
        <w:ind w:firstLine="0"/>
      </w:pPr>
      <w:r w:rsidRPr="00217D84">
        <w:rPr>
          <w:noProof/>
        </w:rPr>
        <w:lastRenderedPageBreak/>
        <w:drawing>
          <wp:inline distT="0" distB="0" distL="0" distR="0" wp14:anchorId="6BFBE10E" wp14:editId="38F5BD43">
            <wp:extent cx="2411730" cy="135636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8" cstate="print">
                      <a:extLst>
                        <a:ext uri="{28A0092B-C50C-407E-A947-70E740481C1C}">
                          <a14:useLocalDpi xmlns:a14="http://schemas.microsoft.com/office/drawing/2010/main" val="0"/>
                        </a:ext>
                      </a:extLst>
                    </a:blip>
                    <a:srcRect l="8498" t="5423" r="15903" b="9350"/>
                    <a:stretch/>
                  </pic:blipFill>
                  <pic:spPr>
                    <a:xfrm>
                      <a:off x="0" y="0"/>
                      <a:ext cx="2411730" cy="1356360"/>
                    </a:xfrm>
                    <a:prstGeom prst="rect">
                      <a:avLst/>
                    </a:prstGeom>
                  </pic:spPr>
                </pic:pic>
              </a:graphicData>
            </a:graphic>
          </wp:inline>
        </w:drawing>
      </w:r>
    </w:p>
    <w:p w:rsidR="00217D84" w:rsidRDefault="00217D84" w:rsidP="00217D84">
      <w:pPr>
        <w:pStyle w:val="Caption"/>
        <w:rPr>
          <w:sz w:val="16"/>
          <w:szCs w:val="16"/>
        </w:rPr>
      </w:pPr>
      <w:bookmarkStart w:id="3" w:name="_Ref391737570"/>
      <w:r w:rsidRPr="00217D84">
        <w:rPr>
          <w:sz w:val="16"/>
          <w:szCs w:val="16"/>
        </w:rPr>
        <w:t xml:space="preserve">Figure </w:t>
      </w:r>
      <w:r w:rsidRPr="00217D84">
        <w:rPr>
          <w:sz w:val="16"/>
          <w:szCs w:val="16"/>
        </w:rPr>
        <w:fldChar w:fldCharType="begin"/>
      </w:r>
      <w:r w:rsidRPr="00217D84">
        <w:rPr>
          <w:sz w:val="16"/>
          <w:szCs w:val="16"/>
        </w:rPr>
        <w:instrText xml:space="preserve"> SEQ Figure \* ARABIC </w:instrText>
      </w:r>
      <w:r w:rsidRPr="00217D84">
        <w:rPr>
          <w:sz w:val="16"/>
          <w:szCs w:val="16"/>
        </w:rPr>
        <w:fldChar w:fldCharType="separate"/>
      </w:r>
      <w:r w:rsidR="00A401D5">
        <w:rPr>
          <w:noProof/>
          <w:sz w:val="16"/>
          <w:szCs w:val="16"/>
        </w:rPr>
        <w:t>5</w:t>
      </w:r>
      <w:r w:rsidRPr="00217D84">
        <w:rPr>
          <w:sz w:val="16"/>
          <w:szCs w:val="16"/>
        </w:rPr>
        <w:fldChar w:fldCharType="end"/>
      </w:r>
      <w:bookmarkEnd w:id="3"/>
      <w:r w:rsidRPr="00217D84">
        <w:rPr>
          <w:noProof/>
          <w:sz w:val="16"/>
          <w:szCs w:val="16"/>
        </w:rPr>
        <w:t xml:space="preserve"> - Capture containing no known malware</w:t>
      </w:r>
    </w:p>
    <w:p w:rsidR="001215B1" w:rsidRDefault="00217D84" w:rsidP="00945B6E">
      <w:r>
        <w:t xml:space="preserve">In </w:t>
      </w:r>
      <w:r>
        <w:fldChar w:fldCharType="begin"/>
      </w:r>
      <w:r>
        <w:instrText xml:space="preserve"> REF _Ref391736771 \h </w:instrText>
      </w:r>
      <w:r>
        <w:fldChar w:fldCharType="end"/>
      </w:r>
      <w:r>
        <w:fldChar w:fldCharType="begin"/>
      </w:r>
      <w:r>
        <w:instrText xml:space="preserve"> REF _Ref391736781 \h </w:instrText>
      </w:r>
      <w:r>
        <w:fldChar w:fldCharType="separate"/>
      </w:r>
      <w:r w:rsidR="00A401D5" w:rsidRPr="00217D84">
        <w:rPr>
          <w:sz w:val="16"/>
          <w:szCs w:val="16"/>
        </w:rPr>
        <w:t xml:space="preserve">Figure </w:t>
      </w:r>
      <w:r w:rsidR="00A401D5">
        <w:rPr>
          <w:noProof/>
          <w:sz w:val="16"/>
          <w:szCs w:val="16"/>
        </w:rPr>
        <w:t>4</w:t>
      </w:r>
      <w:r>
        <w:fldChar w:fldCharType="end"/>
      </w:r>
      <w:r w:rsidRPr="00217D84">
        <w:t>, a virus called Hesperbor is hiding inside a ‘dirty’ capture containing a lot of varied traffic (surrounding and interspersed).</w:t>
      </w:r>
      <w:r>
        <w:t xml:space="preserve"> The capture fingerprint was compared against the entire database</w:t>
      </w:r>
      <w:r w:rsidR="0044473B">
        <w:t>. The values assigned represent the K</w:t>
      </w:r>
      <w:r w:rsidR="00945B6E">
        <w:t>L-</w:t>
      </w:r>
      <w:r w:rsidR="0044473B">
        <w:t>distance between the capture fingerprint and the malware fingerprint.</w:t>
      </w:r>
      <w:r w:rsidR="00096C04">
        <w:t xml:space="preserve"> The greater the number, the more substantial the distance.</w:t>
      </w:r>
      <w:r w:rsidR="001215B1">
        <w:t xml:space="preserve"> The vertical line represents the empirically derived threshold. </w:t>
      </w:r>
    </w:p>
    <w:p w:rsidR="00736C8E" w:rsidRDefault="001215B1" w:rsidP="001215B1">
      <w:r>
        <w:t>If the value assigned is below the threshold then we can decide with good confidence what malware the capture contains.</w:t>
      </w:r>
    </w:p>
    <w:p w:rsidR="00736C8E" w:rsidRDefault="00736C8E" w:rsidP="00736C8E">
      <w:r>
        <w:t xml:space="preserve">In </w:t>
      </w:r>
      <w:r>
        <w:fldChar w:fldCharType="begin"/>
      </w:r>
      <w:r>
        <w:instrText xml:space="preserve"> REF _Ref391737570 \h </w:instrText>
      </w:r>
      <w:r>
        <w:fldChar w:fldCharType="separate"/>
      </w:r>
      <w:r w:rsidR="00A401D5" w:rsidRPr="00217D84">
        <w:rPr>
          <w:sz w:val="16"/>
          <w:szCs w:val="16"/>
        </w:rPr>
        <w:t xml:space="preserve">Figure </w:t>
      </w:r>
      <w:r w:rsidR="00A401D5">
        <w:rPr>
          <w:noProof/>
          <w:sz w:val="16"/>
          <w:szCs w:val="16"/>
        </w:rPr>
        <w:t>5</w:t>
      </w:r>
      <w:r>
        <w:fldChar w:fldCharType="end"/>
      </w:r>
      <w:r>
        <w:t xml:space="preserve"> </w:t>
      </w:r>
      <w:r w:rsidRPr="00736C8E">
        <w:t>we took a clean capture of access to bbc.co.uk. We can see that none of our virus fingerprints were identified in this capture (all values above 3.0).</w:t>
      </w:r>
    </w:p>
    <w:p w:rsidR="00736C8E" w:rsidRDefault="00736C8E" w:rsidP="00736C8E">
      <w:pPr>
        <w:pStyle w:val="Heading3"/>
      </w:pPr>
      <w:r>
        <w:rPr>
          <w:noProof/>
        </w:rPr>
        <mc:AlternateContent>
          <mc:Choice Requires="wps">
            <w:drawing>
              <wp:anchor distT="0" distB="0" distL="114300" distR="114300" simplePos="0" relativeHeight="251667456" behindDoc="0" locked="0" layoutInCell="1" allowOverlap="1" wp14:anchorId="5F22284B" wp14:editId="3C70A60E">
                <wp:simplePos x="0" y="0"/>
                <wp:positionH relativeFrom="column">
                  <wp:posOffset>11430</wp:posOffset>
                </wp:positionH>
                <wp:positionV relativeFrom="paragraph">
                  <wp:posOffset>1882775</wp:posOffset>
                </wp:positionV>
                <wp:extent cx="241173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a:effectLst/>
                      </wps:spPr>
                      <wps:txbx>
                        <w:txbxContent>
                          <w:p w:rsidR="00BD12D5" w:rsidRPr="00736C8E" w:rsidRDefault="00BD12D5" w:rsidP="00736C8E">
                            <w:pPr>
                              <w:pStyle w:val="Caption"/>
                              <w:ind w:firstLine="0"/>
                              <w:rPr>
                                <w:sz w:val="16"/>
                                <w:szCs w:val="16"/>
                              </w:rPr>
                            </w:pPr>
                            <w:r w:rsidRPr="00736C8E">
                              <w:rPr>
                                <w:sz w:val="16"/>
                                <w:szCs w:val="16"/>
                              </w:rPr>
                              <w:t xml:space="preserve">Figure </w:t>
                            </w:r>
                            <w:r w:rsidRPr="00736C8E">
                              <w:rPr>
                                <w:sz w:val="16"/>
                                <w:szCs w:val="16"/>
                              </w:rPr>
                              <w:fldChar w:fldCharType="begin"/>
                            </w:r>
                            <w:r w:rsidRPr="00736C8E">
                              <w:rPr>
                                <w:sz w:val="16"/>
                                <w:szCs w:val="16"/>
                              </w:rPr>
                              <w:instrText xml:space="preserve"> SEQ Figure \* ARABIC </w:instrText>
                            </w:r>
                            <w:r w:rsidRPr="00736C8E">
                              <w:rPr>
                                <w:sz w:val="16"/>
                                <w:szCs w:val="16"/>
                              </w:rPr>
                              <w:fldChar w:fldCharType="separate"/>
                            </w:r>
                            <w:r>
                              <w:rPr>
                                <w:noProof/>
                                <w:sz w:val="16"/>
                                <w:szCs w:val="16"/>
                              </w:rPr>
                              <w:t>6</w:t>
                            </w:r>
                            <w:r w:rsidRPr="00736C8E">
                              <w:rPr>
                                <w:sz w:val="16"/>
                                <w:szCs w:val="16"/>
                              </w:rPr>
                              <w:fldChar w:fldCharType="end"/>
                            </w:r>
                            <w:r w:rsidRPr="00736C8E">
                              <w:rPr>
                                <w:noProof/>
                                <w:sz w:val="16"/>
                                <w:szCs w:val="16"/>
                              </w:rPr>
                              <w:t xml:space="preserve"> - ROC graph showing testing behaviour for different malware</w:t>
                            </w:r>
                            <w:r>
                              <w:rPr>
                                <w:noProof/>
                                <w:sz w:val="16"/>
                                <w:szCs w:val="16"/>
                              </w:rPr>
                              <w:t>/software</w:t>
                            </w:r>
                            <w:r w:rsidRPr="00736C8E">
                              <w:rPr>
                                <w:noProof/>
                                <w:sz w:val="16"/>
                                <w:szCs w:val="16"/>
                              </w:rPr>
                              <w:t xml:space="preserve"> fingerprints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F22284B" id="Text Box 6" o:spid="_x0000_s1028" type="#_x0000_t202" style="position:absolute;left:0;text-align:left;margin-left:.9pt;margin-top:148.25pt;width:189.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" stroked="f">
                <v:textbox style="mso-fit-shape-to-text:t" inset="0,0,0,0">
                  <w:txbxContent>
                    <w:p w:rsidR="00BD12D5" w:rsidRPr="00736C8E" w:rsidRDefault="00BD12D5" w:rsidP="00736C8E">
                      <w:pPr>
                        <w:pStyle w:val="Caption"/>
                        <w:ind w:firstLine="0"/>
                        <w:rPr>
                          <w:sz w:val="16"/>
                          <w:szCs w:val="16"/>
                        </w:rPr>
                      </w:pPr>
                      <w:r w:rsidRPr="00736C8E">
                        <w:rPr>
                          <w:sz w:val="16"/>
                          <w:szCs w:val="16"/>
                        </w:rPr>
                        <w:t xml:space="preserve">Figure </w:t>
                      </w:r>
                      <w:r w:rsidRPr="00736C8E">
                        <w:rPr>
                          <w:sz w:val="16"/>
                          <w:szCs w:val="16"/>
                        </w:rPr>
                        <w:fldChar w:fldCharType="begin"/>
                      </w:r>
                      <w:r w:rsidRPr="00736C8E">
                        <w:rPr>
                          <w:sz w:val="16"/>
                          <w:szCs w:val="16"/>
                        </w:rPr>
                        <w:instrText xml:space="preserve"> SEQ Figure \* ARABIC </w:instrText>
                      </w:r>
                      <w:r w:rsidRPr="00736C8E">
                        <w:rPr>
                          <w:sz w:val="16"/>
                          <w:szCs w:val="16"/>
                        </w:rPr>
                        <w:fldChar w:fldCharType="separate"/>
                      </w:r>
                      <w:r>
                        <w:rPr>
                          <w:noProof/>
                          <w:sz w:val="16"/>
                          <w:szCs w:val="16"/>
                        </w:rPr>
                        <w:t>6</w:t>
                      </w:r>
                      <w:r w:rsidRPr="00736C8E">
                        <w:rPr>
                          <w:sz w:val="16"/>
                          <w:szCs w:val="16"/>
                        </w:rPr>
                        <w:fldChar w:fldCharType="end"/>
                      </w:r>
                      <w:r w:rsidRPr="00736C8E">
                        <w:rPr>
                          <w:noProof/>
                          <w:sz w:val="16"/>
                          <w:szCs w:val="16"/>
                        </w:rPr>
                        <w:t xml:space="preserve"> - ROC graph showing testing behaviour for different malware</w:t>
                      </w:r>
                      <w:r>
                        <w:rPr>
                          <w:noProof/>
                          <w:sz w:val="16"/>
                          <w:szCs w:val="16"/>
                        </w:rPr>
                        <w:t>/software</w:t>
                      </w:r>
                      <w:r w:rsidRPr="00736C8E">
                        <w:rPr>
                          <w:noProof/>
                          <w:sz w:val="16"/>
                          <w:szCs w:val="16"/>
                        </w:rPr>
                        <w:t xml:space="preserve"> fingerprints</w:t>
                      </w:r>
                    </w:p>
                  </w:txbxContent>
                </v:textbox>
                <w10:wrap type="through"/>
              </v:shape>
            </w:pict>
          </mc:Fallback>
        </mc:AlternateContent>
      </w:r>
      <w:r w:rsidRPr="00736C8E">
        <w:rPr>
          <w:noProof/>
        </w:rPr>
        <w:drawing>
          <wp:anchor distT="0" distB="0" distL="114300" distR="114300" simplePos="0" relativeHeight="251665408" behindDoc="0" locked="0" layoutInCell="1" allowOverlap="1" wp14:anchorId="42FE115E" wp14:editId="27ED22FC">
            <wp:simplePos x="0" y="0"/>
            <wp:positionH relativeFrom="column">
              <wp:posOffset>12002</wp:posOffset>
            </wp:positionH>
            <wp:positionV relativeFrom="paragraph">
              <wp:posOffset>202697</wp:posOffset>
            </wp:positionV>
            <wp:extent cx="2411730" cy="1623060"/>
            <wp:effectExtent l="0" t="0" r="7620" b="0"/>
            <wp:wrapThrough wrapText="bothSides">
              <wp:wrapPolygon edited="0">
                <wp:start x="0" y="0"/>
                <wp:lineTo x="0" y="21296"/>
                <wp:lineTo x="21498" y="21296"/>
                <wp:lineTo x="21498" y="0"/>
                <wp:lineTo x="0"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411730" cy="1623060"/>
                    </a:xfrm>
                    <a:prstGeom prst="rect">
                      <a:avLst/>
                    </a:prstGeom>
                  </pic:spPr>
                </pic:pic>
              </a:graphicData>
            </a:graphic>
            <wp14:sizeRelH relativeFrom="page">
              <wp14:pctWidth>0</wp14:pctWidth>
            </wp14:sizeRelH>
            <wp14:sizeRelV relativeFrom="page">
              <wp14:pctHeight>0</wp14:pctHeight>
            </wp14:sizeRelV>
          </wp:anchor>
        </w:drawing>
      </w:r>
      <w:r>
        <w:t>ROC graph</w:t>
      </w:r>
    </w:p>
    <w:p w:rsidR="00217D84" w:rsidRDefault="00736C8E" w:rsidP="00DE68D3">
      <w:r>
        <w:t xml:space="preserve">This ROC graph </w:t>
      </w:r>
      <w:r w:rsidR="00DE68D3" w:rsidRPr="00DE68D3">
        <w:t>shows the characteristic results with a few malware fi</w:t>
      </w:r>
      <w:r w:rsidR="00DE68D3">
        <w:t xml:space="preserve">ngerprints and one non-malware </w:t>
      </w:r>
      <w:r w:rsidR="00DE68D3" w:rsidRPr="00DE68D3">
        <w:t>protocol.</w:t>
      </w:r>
    </w:p>
    <w:p w:rsidR="00217D84" w:rsidRDefault="00217D84"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p w:rsidR="001502DF" w:rsidRDefault="001502DF" w:rsidP="00217D84">
      <w:pPr>
        <w:ind w:firstLine="0"/>
      </w:pPr>
    </w:p>
    <w:sdt>
      <w:sdtPr>
        <w:rPr>
          <w:rFonts w:asciiTheme="minorHAnsi" w:eastAsiaTheme="minorHAnsi" w:hAnsiTheme="minorHAnsi" w:cstheme="minorBidi"/>
          <w:color w:val="auto"/>
          <w:sz w:val="18"/>
          <w:szCs w:val="18"/>
        </w:rPr>
        <w:id w:val="1876492043"/>
        <w:docPartObj>
          <w:docPartGallery w:val="Bibliographies"/>
          <w:docPartUnique/>
        </w:docPartObj>
      </w:sdtPr>
      <w:sdtEndPr/>
      <w:sdtContent>
        <w:p w:rsidR="00A401D5" w:rsidRDefault="00A401D5">
          <w:pPr>
            <w:pStyle w:val="Heading1"/>
          </w:pPr>
          <w:r>
            <w:t>Works Cited</w:t>
          </w:r>
        </w:p>
        <w:p w:rsidR="00563E5E" w:rsidRDefault="00A401D5">
          <w:pPr>
            <w:rPr>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
            <w:gridCol w:w="3491"/>
          </w:tblGrid>
          <w:tr w:rsidR="00563E5E">
            <w:trPr>
              <w:divId w:val="1345742164"/>
              <w:tblCellSpacing w:w="15" w:type="dxa"/>
              <w:ins w:id="4" w:author="Arnon Shimoni" w:date="2014-08-19T22:23:00Z"/>
            </w:trPr>
            <w:tc>
              <w:tcPr>
                <w:tcW w:w="50" w:type="pct"/>
                <w:hideMark/>
              </w:tcPr>
              <w:p w:rsidR="00563E5E" w:rsidRDefault="00563E5E">
                <w:pPr>
                  <w:pStyle w:val="Bibliography"/>
                  <w:rPr>
                    <w:ins w:id="5" w:author="Arnon Shimoni" w:date="2014-08-19T22:23:00Z"/>
                    <w:noProof/>
                    <w:sz w:val="24"/>
                    <w:szCs w:val="24"/>
                  </w:rPr>
                </w:pPr>
                <w:bookmarkStart w:id="6" w:name="_GoBack"/>
                <w:bookmarkEnd w:id="6"/>
                <w:ins w:id="7" w:author="Arnon Shimoni" w:date="2014-08-19T22:23:00Z">
                  <w:r>
                    <w:rPr>
                      <w:noProof/>
                    </w:rPr>
                    <w:t xml:space="preserve">[1] </w:t>
                  </w:r>
                </w:ins>
              </w:p>
            </w:tc>
            <w:tc>
              <w:tcPr>
                <w:tcW w:w="0" w:type="auto"/>
                <w:hideMark/>
              </w:tcPr>
              <w:p w:rsidR="00563E5E" w:rsidRDefault="00563E5E">
                <w:pPr>
                  <w:pStyle w:val="Bibliography"/>
                  <w:rPr>
                    <w:ins w:id="8" w:author="Arnon Shimoni" w:date="2014-08-19T22:23:00Z"/>
                    <w:noProof/>
                  </w:rPr>
                </w:pPr>
                <w:ins w:id="9" w:author="Arnon Shimoni" w:date="2014-08-19T22:23:00Z">
                  <w:r>
                    <w:rPr>
                      <w:noProof/>
                    </w:rPr>
                    <w:t xml:space="preserve">A. Lempel and J. Ziv, "Compression of individual sequences via variable-rate coding," </w:t>
                  </w:r>
                  <w:r>
                    <w:rPr>
                      <w:i/>
                      <w:iCs/>
                      <w:noProof/>
                    </w:rPr>
                    <w:t xml:space="preserve">IEEE Transmissions on Information Theory, </w:t>
                  </w:r>
                  <w:r>
                    <w:rPr>
                      <w:noProof/>
                    </w:rPr>
                    <w:t xml:space="preserve">pp. 530-536, September 1978. </w:t>
                  </w:r>
                </w:ins>
              </w:p>
            </w:tc>
          </w:tr>
          <w:tr w:rsidR="00563E5E">
            <w:trPr>
              <w:divId w:val="1345742164"/>
              <w:tblCellSpacing w:w="15" w:type="dxa"/>
              <w:ins w:id="10" w:author="Arnon Shimoni" w:date="2014-08-19T22:23:00Z"/>
            </w:trPr>
            <w:tc>
              <w:tcPr>
                <w:tcW w:w="50" w:type="pct"/>
                <w:hideMark/>
              </w:tcPr>
              <w:p w:rsidR="00563E5E" w:rsidRDefault="00563E5E">
                <w:pPr>
                  <w:pStyle w:val="Bibliography"/>
                  <w:rPr>
                    <w:ins w:id="11" w:author="Arnon Shimoni" w:date="2014-08-19T22:23:00Z"/>
                    <w:noProof/>
                  </w:rPr>
                </w:pPr>
                <w:ins w:id="12" w:author="Arnon Shimoni" w:date="2014-08-19T22:23:00Z">
                  <w:r>
                    <w:rPr>
                      <w:noProof/>
                    </w:rPr>
                    <w:t xml:space="preserve">[2] </w:t>
                  </w:r>
                </w:ins>
              </w:p>
            </w:tc>
            <w:tc>
              <w:tcPr>
                <w:tcW w:w="0" w:type="auto"/>
                <w:hideMark/>
              </w:tcPr>
              <w:p w:rsidR="00563E5E" w:rsidRDefault="00563E5E">
                <w:pPr>
                  <w:pStyle w:val="Bibliography"/>
                  <w:rPr>
                    <w:ins w:id="13" w:author="Arnon Shimoni" w:date="2014-08-19T22:23:00Z"/>
                    <w:noProof/>
                  </w:rPr>
                </w:pPr>
                <w:ins w:id="14" w:author="Arnon Shimoni" w:date="2014-08-19T22:23:00Z">
                  <w:r>
                    <w:rPr>
                      <w:noProof/>
                    </w:rPr>
                    <w:t xml:space="preserve">M. Feder, N. Merhav and M. Gutman, "Universal prediction of individual sequences," </w:t>
                  </w:r>
                  <w:r>
                    <w:rPr>
                      <w:i/>
                      <w:iCs/>
                      <w:noProof/>
                    </w:rPr>
                    <w:t xml:space="preserve">IEEE Transactions on Information Theory, </w:t>
                  </w:r>
                  <w:r>
                    <w:rPr>
                      <w:noProof/>
                    </w:rPr>
                    <w:t xml:space="preserve">vol. 38, no. 4, pp. 1258-1270, July 1992. </w:t>
                  </w:r>
                </w:ins>
              </w:p>
            </w:tc>
          </w:tr>
          <w:tr w:rsidR="00563E5E">
            <w:trPr>
              <w:divId w:val="1345742164"/>
              <w:tblCellSpacing w:w="15" w:type="dxa"/>
              <w:ins w:id="15" w:author="Arnon Shimoni" w:date="2014-08-19T22:23:00Z"/>
            </w:trPr>
            <w:tc>
              <w:tcPr>
                <w:tcW w:w="50" w:type="pct"/>
                <w:hideMark/>
              </w:tcPr>
              <w:p w:rsidR="00563E5E" w:rsidRDefault="00563E5E">
                <w:pPr>
                  <w:pStyle w:val="Bibliography"/>
                  <w:rPr>
                    <w:ins w:id="16" w:author="Arnon Shimoni" w:date="2014-08-19T22:23:00Z"/>
                    <w:noProof/>
                  </w:rPr>
                </w:pPr>
                <w:ins w:id="17" w:author="Arnon Shimoni" w:date="2014-08-19T22:23:00Z">
                  <w:r>
                    <w:rPr>
                      <w:noProof/>
                    </w:rPr>
                    <w:t xml:space="preserve">[3] </w:t>
                  </w:r>
                </w:ins>
              </w:p>
            </w:tc>
            <w:tc>
              <w:tcPr>
                <w:tcW w:w="0" w:type="auto"/>
                <w:hideMark/>
              </w:tcPr>
              <w:p w:rsidR="00563E5E" w:rsidRDefault="00563E5E">
                <w:pPr>
                  <w:pStyle w:val="Bibliography"/>
                  <w:rPr>
                    <w:ins w:id="18" w:author="Arnon Shimoni" w:date="2014-08-19T22:23:00Z"/>
                    <w:noProof/>
                  </w:rPr>
                </w:pPr>
                <w:ins w:id="19" w:author="Arnon Shimoni" w:date="2014-08-19T22:23:00Z">
                  <w:r>
                    <w:rPr>
                      <w:noProof/>
                    </w:rPr>
                    <w:t xml:space="preserve">M. Nisenson, I. Yariv, R. El-Yaniv and R. Meir, "Towards Behaviometric Security Systems: Learning to Identify a Typist," </w:t>
                  </w:r>
                  <w:r>
                    <w:rPr>
                      <w:i/>
                      <w:iCs/>
                      <w:noProof/>
                    </w:rPr>
                    <w:t xml:space="preserve">Knowledge Discovery in Databases: PKDD 2003, Lecture Notes in Computer Science, </w:t>
                  </w:r>
                  <w:r>
                    <w:rPr>
                      <w:noProof/>
                    </w:rPr>
                    <w:t xml:space="preserve">vol. 2838, pp. 363-374, 2003. </w:t>
                  </w:r>
                </w:ins>
              </w:p>
            </w:tc>
          </w:tr>
          <w:tr w:rsidR="00563E5E">
            <w:trPr>
              <w:divId w:val="1345742164"/>
              <w:tblCellSpacing w:w="15" w:type="dxa"/>
              <w:ins w:id="20" w:author="Arnon Shimoni" w:date="2014-08-19T22:23:00Z"/>
            </w:trPr>
            <w:tc>
              <w:tcPr>
                <w:tcW w:w="50" w:type="pct"/>
                <w:hideMark/>
              </w:tcPr>
              <w:p w:rsidR="00563E5E" w:rsidRDefault="00563E5E">
                <w:pPr>
                  <w:pStyle w:val="Bibliography"/>
                  <w:rPr>
                    <w:ins w:id="21" w:author="Arnon Shimoni" w:date="2014-08-19T22:23:00Z"/>
                    <w:noProof/>
                  </w:rPr>
                </w:pPr>
                <w:ins w:id="22" w:author="Arnon Shimoni" w:date="2014-08-19T22:23:00Z">
                  <w:r>
                    <w:rPr>
                      <w:noProof/>
                    </w:rPr>
                    <w:t xml:space="preserve">[4] </w:t>
                  </w:r>
                </w:ins>
              </w:p>
            </w:tc>
            <w:tc>
              <w:tcPr>
                <w:tcW w:w="0" w:type="auto"/>
                <w:hideMark/>
              </w:tcPr>
              <w:p w:rsidR="00563E5E" w:rsidRDefault="00563E5E">
                <w:pPr>
                  <w:pStyle w:val="Bibliography"/>
                  <w:rPr>
                    <w:ins w:id="23" w:author="Arnon Shimoni" w:date="2014-08-19T22:23:00Z"/>
                    <w:noProof/>
                  </w:rPr>
                </w:pPr>
                <w:ins w:id="24" w:author="Arnon Shimoni" w:date="2014-08-19T22:23:00Z">
                  <w:r>
                    <w:rPr>
                      <w:noProof/>
                    </w:rPr>
                    <w:t xml:space="preserve">G. J. Langdon, "A note on the Ziv - Lempel model for compressing individual sequences (Corresp.)," </w:t>
                  </w:r>
                  <w:r>
                    <w:rPr>
                      <w:i/>
                      <w:iCs/>
                      <w:noProof/>
                    </w:rPr>
                    <w:t xml:space="preserve">IEEE Transactions on Information Theory, </w:t>
                  </w:r>
                  <w:r>
                    <w:rPr>
                      <w:noProof/>
                    </w:rPr>
                    <w:t xml:space="preserve">vol. 29, no. 2, pp. 284-287, 1983. </w:t>
                  </w:r>
                </w:ins>
              </w:p>
            </w:tc>
          </w:tr>
          <w:tr w:rsidR="00563E5E">
            <w:trPr>
              <w:divId w:val="1345742164"/>
              <w:tblCellSpacing w:w="15" w:type="dxa"/>
              <w:ins w:id="25" w:author="Arnon Shimoni" w:date="2014-08-19T22:23:00Z"/>
            </w:trPr>
            <w:tc>
              <w:tcPr>
                <w:tcW w:w="50" w:type="pct"/>
                <w:hideMark/>
              </w:tcPr>
              <w:p w:rsidR="00563E5E" w:rsidRDefault="00563E5E">
                <w:pPr>
                  <w:pStyle w:val="Bibliography"/>
                  <w:rPr>
                    <w:ins w:id="26" w:author="Arnon Shimoni" w:date="2014-08-19T22:23:00Z"/>
                    <w:noProof/>
                  </w:rPr>
                </w:pPr>
                <w:ins w:id="27" w:author="Arnon Shimoni" w:date="2014-08-19T22:23:00Z">
                  <w:r>
                    <w:rPr>
                      <w:noProof/>
                    </w:rPr>
                    <w:t xml:space="preserve">[5] </w:t>
                  </w:r>
                </w:ins>
              </w:p>
            </w:tc>
            <w:tc>
              <w:tcPr>
                <w:tcW w:w="0" w:type="auto"/>
                <w:hideMark/>
              </w:tcPr>
              <w:p w:rsidR="00563E5E" w:rsidRDefault="00563E5E">
                <w:pPr>
                  <w:pStyle w:val="Bibliography"/>
                  <w:rPr>
                    <w:ins w:id="28" w:author="Arnon Shimoni" w:date="2014-08-19T22:23:00Z"/>
                    <w:noProof/>
                  </w:rPr>
                </w:pPr>
                <w:ins w:id="29" w:author="Arnon Shimoni" w:date="2014-08-19T22:23:00Z">
                  <w:r>
                    <w:rPr>
                      <w:noProof/>
                    </w:rPr>
                    <w:t>A. Cohen, S. Dolev, N. Gilboa and G. Leshem, "Anomaly Detection, Dependence Analysis and," Beersheba, 2012.</w:t>
                  </w:r>
                </w:ins>
              </w:p>
            </w:tc>
          </w:tr>
          <w:tr w:rsidR="00563E5E">
            <w:trPr>
              <w:divId w:val="1345742164"/>
              <w:tblCellSpacing w:w="15" w:type="dxa"/>
              <w:ins w:id="30" w:author="Arnon Shimoni" w:date="2014-08-19T22:23:00Z"/>
            </w:trPr>
            <w:tc>
              <w:tcPr>
                <w:tcW w:w="50" w:type="pct"/>
                <w:hideMark/>
              </w:tcPr>
              <w:p w:rsidR="00563E5E" w:rsidRDefault="00563E5E">
                <w:pPr>
                  <w:pStyle w:val="Bibliography"/>
                  <w:rPr>
                    <w:ins w:id="31" w:author="Arnon Shimoni" w:date="2014-08-19T22:23:00Z"/>
                    <w:noProof/>
                  </w:rPr>
                </w:pPr>
                <w:ins w:id="32" w:author="Arnon Shimoni" w:date="2014-08-19T22:23:00Z">
                  <w:r>
                    <w:rPr>
                      <w:noProof/>
                    </w:rPr>
                    <w:t xml:space="preserve">[6] </w:t>
                  </w:r>
                </w:ins>
              </w:p>
            </w:tc>
            <w:tc>
              <w:tcPr>
                <w:tcW w:w="0" w:type="auto"/>
                <w:hideMark/>
              </w:tcPr>
              <w:p w:rsidR="00563E5E" w:rsidRDefault="00563E5E">
                <w:pPr>
                  <w:pStyle w:val="Bibliography"/>
                  <w:rPr>
                    <w:ins w:id="33" w:author="Arnon Shimoni" w:date="2014-08-19T22:23:00Z"/>
                    <w:noProof/>
                  </w:rPr>
                </w:pPr>
                <w:ins w:id="34" w:author="Arnon Shimoni" w:date="2014-08-19T22:23:00Z">
                  <w:r>
                    <w:rPr>
                      <w:noProof/>
                    </w:rPr>
                    <w:t xml:space="preserve">N. Villeneuve and J. Bennett, "Detecting APT Activity with Network Traffic Analysis," 2012. </w:t>
                  </w:r>
                </w:ins>
              </w:p>
            </w:tc>
          </w:tr>
          <w:tr w:rsidR="00563E5E">
            <w:trPr>
              <w:divId w:val="1345742164"/>
              <w:tblCellSpacing w:w="15" w:type="dxa"/>
              <w:ins w:id="35" w:author="Arnon Shimoni" w:date="2014-08-19T22:23:00Z"/>
            </w:trPr>
            <w:tc>
              <w:tcPr>
                <w:tcW w:w="50" w:type="pct"/>
                <w:hideMark/>
              </w:tcPr>
              <w:p w:rsidR="00563E5E" w:rsidRDefault="00563E5E">
                <w:pPr>
                  <w:pStyle w:val="Bibliography"/>
                  <w:rPr>
                    <w:ins w:id="36" w:author="Arnon Shimoni" w:date="2014-08-19T22:23:00Z"/>
                    <w:noProof/>
                  </w:rPr>
                </w:pPr>
                <w:ins w:id="37" w:author="Arnon Shimoni" w:date="2014-08-19T22:23:00Z">
                  <w:r>
                    <w:rPr>
                      <w:noProof/>
                    </w:rPr>
                    <w:t xml:space="preserve">[7] </w:t>
                  </w:r>
                </w:ins>
              </w:p>
            </w:tc>
            <w:tc>
              <w:tcPr>
                <w:tcW w:w="0" w:type="auto"/>
                <w:hideMark/>
              </w:tcPr>
              <w:p w:rsidR="00563E5E" w:rsidRDefault="00563E5E">
                <w:pPr>
                  <w:pStyle w:val="Bibliography"/>
                  <w:rPr>
                    <w:ins w:id="38" w:author="Arnon Shimoni" w:date="2014-08-19T22:23:00Z"/>
                    <w:noProof/>
                  </w:rPr>
                </w:pPr>
                <w:ins w:id="39" w:author="Arnon Shimoni" w:date="2014-08-19T22:23:00Z">
                  <w:r>
                    <w:rPr>
                      <w:noProof/>
                    </w:rPr>
                    <w:t>EMSISoft Blog, "CryptoLocker – a new ransomware variant," EMSISoft Blog, 10 September 2013. [Online]. Available: http://blog.emsisoft.com/2013/09/10/cryptolocker-a-new-ransomware-variant/. [Accessed 16 August 2014].</w:t>
                  </w:r>
                </w:ins>
              </w:p>
            </w:tc>
          </w:tr>
          <w:tr w:rsidR="00563E5E">
            <w:trPr>
              <w:divId w:val="1345742164"/>
              <w:tblCellSpacing w:w="15" w:type="dxa"/>
              <w:ins w:id="40" w:author="Arnon Shimoni" w:date="2014-08-19T22:23:00Z"/>
            </w:trPr>
            <w:tc>
              <w:tcPr>
                <w:tcW w:w="50" w:type="pct"/>
                <w:hideMark/>
              </w:tcPr>
              <w:p w:rsidR="00563E5E" w:rsidRDefault="00563E5E">
                <w:pPr>
                  <w:pStyle w:val="Bibliography"/>
                  <w:rPr>
                    <w:ins w:id="41" w:author="Arnon Shimoni" w:date="2014-08-19T22:23:00Z"/>
                    <w:noProof/>
                  </w:rPr>
                </w:pPr>
                <w:ins w:id="42" w:author="Arnon Shimoni" w:date="2014-08-19T22:23:00Z">
                  <w:r>
                    <w:rPr>
                      <w:noProof/>
                    </w:rPr>
                    <w:t xml:space="preserve">[8] </w:t>
                  </w:r>
                </w:ins>
              </w:p>
            </w:tc>
            <w:tc>
              <w:tcPr>
                <w:tcW w:w="0" w:type="auto"/>
                <w:hideMark/>
              </w:tcPr>
              <w:p w:rsidR="00563E5E" w:rsidRDefault="00563E5E">
                <w:pPr>
                  <w:pStyle w:val="Bibliography"/>
                  <w:rPr>
                    <w:ins w:id="43" w:author="Arnon Shimoni" w:date="2014-08-19T22:23:00Z"/>
                    <w:noProof/>
                  </w:rPr>
                </w:pPr>
                <w:ins w:id="44" w:author="Arnon Shimoni" w:date="2014-08-19T22:23:00Z">
                  <w:r>
                    <w:rPr>
                      <w:noProof/>
                    </w:rPr>
                    <w:t xml:space="preserve">D. Arthur and S. Vassilvitskii, "k-means+: The advantages of careful seeding," </w:t>
                  </w:r>
                  <w:r>
                    <w:rPr>
                      <w:i/>
                      <w:iCs/>
                      <w:noProof/>
                    </w:rPr>
                    <w:t xml:space="preserve">Proceedings of the eighteens annual ACM-SIAM symposium on Discrete algorithms, </w:t>
                  </w:r>
                  <w:r>
                    <w:rPr>
                      <w:noProof/>
                    </w:rPr>
                    <w:t xml:space="preserve">pp. 1027-1035, 2007. </w:t>
                  </w:r>
                </w:ins>
              </w:p>
            </w:tc>
          </w:tr>
          <w:tr w:rsidR="00563E5E">
            <w:trPr>
              <w:divId w:val="1345742164"/>
              <w:tblCellSpacing w:w="15" w:type="dxa"/>
              <w:ins w:id="45" w:author="Arnon Shimoni" w:date="2014-08-19T22:23:00Z"/>
            </w:trPr>
            <w:tc>
              <w:tcPr>
                <w:tcW w:w="50" w:type="pct"/>
                <w:hideMark/>
              </w:tcPr>
              <w:p w:rsidR="00563E5E" w:rsidRDefault="00563E5E">
                <w:pPr>
                  <w:pStyle w:val="Bibliography"/>
                  <w:rPr>
                    <w:ins w:id="46" w:author="Arnon Shimoni" w:date="2014-08-19T22:23:00Z"/>
                    <w:noProof/>
                  </w:rPr>
                </w:pPr>
                <w:ins w:id="47" w:author="Arnon Shimoni" w:date="2014-08-19T22:23:00Z">
                  <w:r>
                    <w:rPr>
                      <w:noProof/>
                    </w:rPr>
                    <w:t xml:space="preserve">[9] </w:t>
                  </w:r>
                </w:ins>
              </w:p>
            </w:tc>
            <w:tc>
              <w:tcPr>
                <w:tcW w:w="0" w:type="auto"/>
                <w:hideMark/>
              </w:tcPr>
              <w:p w:rsidR="00563E5E" w:rsidRDefault="00563E5E">
                <w:pPr>
                  <w:pStyle w:val="Bibliography"/>
                  <w:rPr>
                    <w:ins w:id="48" w:author="Arnon Shimoni" w:date="2014-08-19T22:23:00Z"/>
                    <w:noProof/>
                  </w:rPr>
                </w:pPr>
                <w:ins w:id="49" w:author="Arnon Shimoni" w:date="2014-08-19T22:23:00Z">
                  <w:r>
                    <w:rPr>
                      <w:noProof/>
                    </w:rPr>
                    <w:t>C. M. Bishop, Pattern Recognition and Machine Learning, M. Jordan, Ed., Cambridge: Springer, 2006, p. 209.</w:t>
                  </w:r>
                </w:ins>
              </w:p>
            </w:tc>
          </w:tr>
          <w:tr w:rsidR="00563E5E">
            <w:trPr>
              <w:divId w:val="1345742164"/>
              <w:tblCellSpacing w:w="15" w:type="dxa"/>
              <w:ins w:id="50" w:author="Arnon Shimoni" w:date="2014-08-19T22:23:00Z"/>
            </w:trPr>
            <w:tc>
              <w:tcPr>
                <w:tcW w:w="50" w:type="pct"/>
                <w:hideMark/>
              </w:tcPr>
              <w:p w:rsidR="00563E5E" w:rsidRDefault="00563E5E">
                <w:pPr>
                  <w:pStyle w:val="Bibliography"/>
                  <w:rPr>
                    <w:ins w:id="51" w:author="Arnon Shimoni" w:date="2014-08-19T22:23:00Z"/>
                    <w:noProof/>
                  </w:rPr>
                </w:pPr>
                <w:ins w:id="52" w:author="Arnon Shimoni" w:date="2014-08-19T22:23:00Z">
                  <w:r>
                    <w:rPr>
                      <w:noProof/>
                    </w:rPr>
                    <w:t xml:space="preserve">[10] </w:t>
                  </w:r>
                </w:ins>
              </w:p>
            </w:tc>
            <w:tc>
              <w:tcPr>
                <w:tcW w:w="0" w:type="auto"/>
                <w:hideMark/>
              </w:tcPr>
              <w:p w:rsidR="00563E5E" w:rsidRDefault="00563E5E">
                <w:pPr>
                  <w:pStyle w:val="Bibliography"/>
                  <w:rPr>
                    <w:ins w:id="53" w:author="Arnon Shimoni" w:date="2014-08-19T22:23:00Z"/>
                    <w:noProof/>
                  </w:rPr>
                </w:pPr>
                <w:ins w:id="54" w:author="Arnon Shimoni" w:date="2014-08-19T22:23:00Z">
                  <w:r>
                    <w:rPr>
                      <w:noProof/>
                    </w:rPr>
                    <w:t xml:space="preserve">G. Tsoumakas and I. Katakis, "Multi-label classification: An overview," </w:t>
                  </w:r>
                  <w:r>
                    <w:rPr>
                      <w:i/>
                      <w:iCs/>
                      <w:noProof/>
                    </w:rPr>
                    <w:t xml:space="preserve">International Journal of Data Warehousing and Mining, </w:t>
                  </w:r>
                  <w:r>
                    <w:rPr>
                      <w:noProof/>
                    </w:rPr>
                    <w:t xml:space="preserve">vol. 3, no. 3, pp. 1-13, 2007. </w:t>
                  </w:r>
                </w:ins>
              </w:p>
            </w:tc>
          </w:tr>
          <w:tr w:rsidR="00563E5E">
            <w:trPr>
              <w:divId w:val="1345742164"/>
              <w:tblCellSpacing w:w="15" w:type="dxa"/>
              <w:ins w:id="55" w:author="Arnon Shimoni" w:date="2014-08-19T22:23:00Z"/>
            </w:trPr>
            <w:tc>
              <w:tcPr>
                <w:tcW w:w="50" w:type="pct"/>
                <w:hideMark/>
              </w:tcPr>
              <w:p w:rsidR="00563E5E" w:rsidRDefault="00563E5E">
                <w:pPr>
                  <w:pStyle w:val="Bibliography"/>
                  <w:rPr>
                    <w:ins w:id="56" w:author="Arnon Shimoni" w:date="2014-08-19T22:23:00Z"/>
                    <w:noProof/>
                  </w:rPr>
                </w:pPr>
                <w:ins w:id="57" w:author="Arnon Shimoni" w:date="2014-08-19T22:23:00Z">
                  <w:r>
                    <w:rPr>
                      <w:noProof/>
                    </w:rPr>
                    <w:t xml:space="preserve">[11] </w:t>
                  </w:r>
                </w:ins>
              </w:p>
            </w:tc>
            <w:tc>
              <w:tcPr>
                <w:tcW w:w="0" w:type="auto"/>
                <w:hideMark/>
              </w:tcPr>
              <w:p w:rsidR="00563E5E" w:rsidRDefault="00563E5E">
                <w:pPr>
                  <w:pStyle w:val="Bibliography"/>
                  <w:rPr>
                    <w:ins w:id="58" w:author="Arnon Shimoni" w:date="2014-08-19T22:23:00Z"/>
                    <w:noProof/>
                  </w:rPr>
                </w:pPr>
                <w:ins w:id="59" w:author="Arnon Shimoni" w:date="2014-08-19T22:23:00Z">
                  <w:r>
                    <w:rPr>
                      <w:noProof/>
                    </w:rPr>
                    <w:t xml:space="preserve">R. W. Hamming, "Error detecting and error correcting codes," </w:t>
                  </w:r>
                  <w:r>
                    <w:rPr>
                      <w:i/>
                      <w:iCs/>
                      <w:noProof/>
                    </w:rPr>
                    <w:t xml:space="preserve">Bell Systems technical journal, </w:t>
                  </w:r>
                  <w:r>
                    <w:rPr>
                      <w:noProof/>
                    </w:rPr>
                    <w:t xml:space="preserve">vol. 29, no. 2, pp. 147-160, 1950. </w:t>
                  </w:r>
                </w:ins>
              </w:p>
            </w:tc>
          </w:tr>
          <w:tr w:rsidR="00563E5E">
            <w:trPr>
              <w:divId w:val="1345742164"/>
              <w:tblCellSpacing w:w="15" w:type="dxa"/>
              <w:ins w:id="60" w:author="Arnon Shimoni" w:date="2014-08-19T22:23:00Z"/>
            </w:trPr>
            <w:tc>
              <w:tcPr>
                <w:tcW w:w="50" w:type="pct"/>
                <w:hideMark/>
              </w:tcPr>
              <w:p w:rsidR="00563E5E" w:rsidRDefault="00563E5E">
                <w:pPr>
                  <w:pStyle w:val="Bibliography"/>
                  <w:rPr>
                    <w:ins w:id="61" w:author="Arnon Shimoni" w:date="2014-08-19T22:23:00Z"/>
                    <w:noProof/>
                  </w:rPr>
                </w:pPr>
                <w:ins w:id="62" w:author="Arnon Shimoni" w:date="2014-08-19T22:23:00Z">
                  <w:r>
                    <w:rPr>
                      <w:noProof/>
                    </w:rPr>
                    <w:t xml:space="preserve">[12] </w:t>
                  </w:r>
                </w:ins>
              </w:p>
            </w:tc>
            <w:tc>
              <w:tcPr>
                <w:tcW w:w="0" w:type="auto"/>
                <w:hideMark/>
              </w:tcPr>
              <w:p w:rsidR="00563E5E" w:rsidRDefault="00563E5E">
                <w:pPr>
                  <w:pStyle w:val="Bibliography"/>
                  <w:rPr>
                    <w:ins w:id="63" w:author="Arnon Shimoni" w:date="2014-08-19T22:23:00Z"/>
                    <w:noProof/>
                  </w:rPr>
                </w:pPr>
                <w:ins w:id="64" w:author="Arnon Shimoni" w:date="2014-08-19T22:23:00Z">
                  <w:r>
                    <w:rPr>
                      <w:noProof/>
                    </w:rPr>
                    <w:t xml:space="preserve">S. Kullback and R. Leibler, "On Information and Sufficiency," </w:t>
                  </w:r>
                  <w:r>
                    <w:rPr>
                      <w:i/>
                      <w:iCs/>
                      <w:noProof/>
                    </w:rPr>
                    <w:t xml:space="preserve">The Annals of Mathematical Statistics, </w:t>
                  </w:r>
                  <w:r>
                    <w:rPr>
                      <w:noProof/>
                    </w:rPr>
                    <w:t xml:space="preserve">vol. 22, no. 1, pp. 79-86, 1951. </w:t>
                  </w:r>
                </w:ins>
              </w:p>
            </w:tc>
          </w:tr>
        </w:tbl>
        <w:p w:rsidR="00563E5E" w:rsidRDefault="00563E5E">
          <w:pPr>
            <w:divId w:val="1345742164"/>
            <w:rPr>
              <w:ins w:id="65" w:author="Arnon Shimoni" w:date="2014-08-19T22:23:00Z"/>
              <w:rFonts w:eastAsia="Times New Roman"/>
              <w:noProof/>
            </w:rPr>
          </w:pPr>
        </w:p>
        <w:p w:rsidR="00BD12D5" w:rsidDel="00563E5E" w:rsidRDefault="00BD12D5">
          <w:pPr>
            <w:rPr>
              <w:del w:id="66" w:author="Arnon Shimoni" w:date="2014-08-19T22:23:00Z"/>
              <w:noProof/>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
            <w:gridCol w:w="3491"/>
          </w:tblGrid>
          <w:tr w:rsidR="00BD12D5" w:rsidDel="00563E5E">
            <w:trPr>
              <w:divId w:val="1839222955"/>
              <w:tblCellSpacing w:w="15" w:type="dxa"/>
              <w:del w:id="67" w:author="Arnon Shimoni" w:date="2014-08-19T22:23:00Z"/>
            </w:trPr>
            <w:tc>
              <w:tcPr>
                <w:tcW w:w="50" w:type="pct"/>
                <w:hideMark/>
              </w:tcPr>
              <w:p w:rsidR="00BD12D5" w:rsidDel="00563E5E" w:rsidRDefault="00BD12D5">
                <w:pPr>
                  <w:pStyle w:val="Bibliography"/>
                  <w:rPr>
                    <w:del w:id="68" w:author="Arnon Shimoni" w:date="2014-08-19T22:23:00Z"/>
                    <w:noProof/>
                    <w:sz w:val="24"/>
                    <w:szCs w:val="24"/>
                  </w:rPr>
                </w:pPr>
                <w:del w:id="69" w:author="Arnon Shimoni" w:date="2014-08-19T22:23:00Z">
                  <w:r w:rsidDel="00563E5E">
                    <w:rPr>
                      <w:noProof/>
                    </w:rPr>
                    <w:delText xml:space="preserve">[1] </w:delText>
                  </w:r>
                </w:del>
              </w:p>
            </w:tc>
            <w:tc>
              <w:tcPr>
                <w:tcW w:w="0" w:type="auto"/>
                <w:hideMark/>
              </w:tcPr>
              <w:p w:rsidR="00BD12D5" w:rsidDel="00563E5E" w:rsidRDefault="00BD12D5">
                <w:pPr>
                  <w:pStyle w:val="Bibliography"/>
                  <w:rPr>
                    <w:del w:id="70" w:author="Arnon Shimoni" w:date="2014-08-19T22:23:00Z"/>
                    <w:noProof/>
                  </w:rPr>
                </w:pPr>
                <w:del w:id="71" w:author="Arnon Shimoni" w:date="2014-08-19T22:23:00Z">
                  <w:r w:rsidDel="00563E5E">
                    <w:rPr>
                      <w:noProof/>
                    </w:rPr>
                    <w:delText xml:space="preserve">A. Lempel and J. Ziv, "Compression of individual sequences via variable-rate coding," </w:delText>
                  </w:r>
                  <w:r w:rsidDel="00563E5E">
                    <w:rPr>
                      <w:i/>
                      <w:iCs/>
                      <w:noProof/>
                    </w:rPr>
                    <w:delText xml:space="preserve">IEEE Transmissions on Information Theory, </w:delText>
                  </w:r>
                  <w:r w:rsidDel="00563E5E">
                    <w:rPr>
                      <w:noProof/>
                    </w:rPr>
                    <w:delText xml:space="preserve">pp. 530-536, September 1978. </w:delText>
                  </w:r>
                </w:del>
              </w:p>
            </w:tc>
          </w:tr>
          <w:tr w:rsidR="00BD12D5" w:rsidDel="00563E5E">
            <w:trPr>
              <w:divId w:val="1839222955"/>
              <w:tblCellSpacing w:w="15" w:type="dxa"/>
              <w:del w:id="72" w:author="Arnon Shimoni" w:date="2014-08-19T22:23:00Z"/>
            </w:trPr>
            <w:tc>
              <w:tcPr>
                <w:tcW w:w="50" w:type="pct"/>
                <w:hideMark/>
              </w:tcPr>
              <w:p w:rsidR="00BD12D5" w:rsidDel="00563E5E" w:rsidRDefault="00BD12D5">
                <w:pPr>
                  <w:pStyle w:val="Bibliography"/>
                  <w:rPr>
                    <w:del w:id="73" w:author="Arnon Shimoni" w:date="2014-08-19T22:23:00Z"/>
                    <w:noProof/>
                  </w:rPr>
                </w:pPr>
                <w:del w:id="74" w:author="Arnon Shimoni" w:date="2014-08-19T22:23:00Z">
                  <w:r w:rsidDel="00563E5E">
                    <w:rPr>
                      <w:noProof/>
                    </w:rPr>
                    <w:delText xml:space="preserve">[2] </w:delText>
                  </w:r>
                </w:del>
              </w:p>
            </w:tc>
            <w:tc>
              <w:tcPr>
                <w:tcW w:w="0" w:type="auto"/>
                <w:hideMark/>
              </w:tcPr>
              <w:p w:rsidR="00BD12D5" w:rsidDel="00563E5E" w:rsidRDefault="00BD12D5">
                <w:pPr>
                  <w:pStyle w:val="Bibliography"/>
                  <w:rPr>
                    <w:del w:id="75" w:author="Arnon Shimoni" w:date="2014-08-19T22:23:00Z"/>
                    <w:noProof/>
                  </w:rPr>
                </w:pPr>
                <w:del w:id="76" w:author="Arnon Shimoni" w:date="2014-08-19T22:23:00Z">
                  <w:r w:rsidDel="00563E5E">
                    <w:rPr>
                      <w:noProof/>
                    </w:rPr>
                    <w:delText xml:space="preserve">M. Feder, N. Merhav and M. Gutman, "Universal prediction of individual sequences," </w:delText>
                  </w:r>
                  <w:r w:rsidDel="00563E5E">
                    <w:rPr>
                      <w:i/>
                      <w:iCs/>
                      <w:noProof/>
                    </w:rPr>
                    <w:delText xml:space="preserve">IEEE Transactions on Information Theory, </w:delText>
                  </w:r>
                  <w:r w:rsidDel="00563E5E">
                    <w:rPr>
                      <w:noProof/>
                    </w:rPr>
                    <w:delText xml:space="preserve">vol. 38, no. 4, pp. 1258-1270, July 1992. </w:delText>
                  </w:r>
                </w:del>
              </w:p>
            </w:tc>
          </w:tr>
          <w:tr w:rsidR="00BD12D5" w:rsidDel="00563E5E">
            <w:trPr>
              <w:divId w:val="1839222955"/>
              <w:tblCellSpacing w:w="15" w:type="dxa"/>
              <w:del w:id="77" w:author="Arnon Shimoni" w:date="2014-08-19T22:23:00Z"/>
            </w:trPr>
            <w:tc>
              <w:tcPr>
                <w:tcW w:w="50" w:type="pct"/>
                <w:hideMark/>
              </w:tcPr>
              <w:p w:rsidR="00BD12D5" w:rsidDel="00563E5E" w:rsidRDefault="00BD12D5">
                <w:pPr>
                  <w:pStyle w:val="Bibliography"/>
                  <w:rPr>
                    <w:del w:id="78" w:author="Arnon Shimoni" w:date="2014-08-19T22:23:00Z"/>
                    <w:noProof/>
                  </w:rPr>
                </w:pPr>
                <w:del w:id="79" w:author="Arnon Shimoni" w:date="2014-08-19T22:23:00Z">
                  <w:r w:rsidDel="00563E5E">
                    <w:rPr>
                      <w:noProof/>
                    </w:rPr>
                    <w:delText xml:space="preserve">[3] </w:delText>
                  </w:r>
                </w:del>
              </w:p>
            </w:tc>
            <w:tc>
              <w:tcPr>
                <w:tcW w:w="0" w:type="auto"/>
                <w:hideMark/>
              </w:tcPr>
              <w:p w:rsidR="00BD12D5" w:rsidDel="00563E5E" w:rsidRDefault="00BD12D5">
                <w:pPr>
                  <w:pStyle w:val="Bibliography"/>
                  <w:rPr>
                    <w:del w:id="80" w:author="Arnon Shimoni" w:date="2014-08-19T22:23:00Z"/>
                    <w:noProof/>
                  </w:rPr>
                </w:pPr>
                <w:del w:id="81" w:author="Arnon Shimoni" w:date="2014-08-19T22:23:00Z">
                  <w:r w:rsidDel="00563E5E">
                    <w:rPr>
                      <w:noProof/>
                    </w:rPr>
                    <w:delText xml:space="preserve">M. Nisenson, I. Yariv, R. El-Yaniv and R. Meir, "Towards Behaviometric Security Systems: Learning to Identify a Typist," </w:delText>
                  </w:r>
                  <w:r w:rsidDel="00563E5E">
                    <w:rPr>
                      <w:i/>
                      <w:iCs/>
                      <w:noProof/>
                    </w:rPr>
                    <w:delText xml:space="preserve">Knowledge Discovery in Databases: PKDD 2003, Lecture Notes in Computer Science, </w:delText>
                  </w:r>
                  <w:r w:rsidDel="00563E5E">
                    <w:rPr>
                      <w:noProof/>
                    </w:rPr>
                    <w:delText xml:space="preserve">vol. 2838, pp. 363-374, 2003. </w:delText>
                  </w:r>
                </w:del>
              </w:p>
            </w:tc>
          </w:tr>
          <w:tr w:rsidR="00BD12D5" w:rsidDel="00563E5E">
            <w:trPr>
              <w:divId w:val="1839222955"/>
              <w:tblCellSpacing w:w="15" w:type="dxa"/>
              <w:del w:id="82" w:author="Arnon Shimoni" w:date="2014-08-19T22:23:00Z"/>
            </w:trPr>
            <w:tc>
              <w:tcPr>
                <w:tcW w:w="50" w:type="pct"/>
                <w:hideMark/>
              </w:tcPr>
              <w:p w:rsidR="00BD12D5" w:rsidDel="00563E5E" w:rsidRDefault="00BD12D5">
                <w:pPr>
                  <w:pStyle w:val="Bibliography"/>
                  <w:rPr>
                    <w:del w:id="83" w:author="Arnon Shimoni" w:date="2014-08-19T22:23:00Z"/>
                    <w:noProof/>
                  </w:rPr>
                </w:pPr>
                <w:del w:id="84" w:author="Arnon Shimoni" w:date="2014-08-19T22:23:00Z">
                  <w:r w:rsidDel="00563E5E">
                    <w:rPr>
                      <w:noProof/>
                    </w:rPr>
                    <w:delText xml:space="preserve">[4] </w:delText>
                  </w:r>
                </w:del>
              </w:p>
            </w:tc>
            <w:tc>
              <w:tcPr>
                <w:tcW w:w="0" w:type="auto"/>
                <w:hideMark/>
              </w:tcPr>
              <w:p w:rsidR="00BD12D5" w:rsidDel="00563E5E" w:rsidRDefault="00BD12D5">
                <w:pPr>
                  <w:pStyle w:val="Bibliography"/>
                  <w:rPr>
                    <w:del w:id="85" w:author="Arnon Shimoni" w:date="2014-08-19T22:23:00Z"/>
                    <w:noProof/>
                  </w:rPr>
                </w:pPr>
                <w:del w:id="86" w:author="Arnon Shimoni" w:date="2014-08-19T22:23:00Z">
                  <w:r w:rsidDel="00563E5E">
                    <w:rPr>
                      <w:noProof/>
                    </w:rPr>
                    <w:delText xml:space="preserve">G. J. Langdon, "A note on the Ziv - Lempel model for compressing individual sequences (Corresp.)," </w:delText>
                  </w:r>
                  <w:r w:rsidDel="00563E5E">
                    <w:rPr>
                      <w:i/>
                      <w:iCs/>
                      <w:noProof/>
                    </w:rPr>
                    <w:delText xml:space="preserve">IEEE Transactions on Information Theory, </w:delText>
                  </w:r>
                  <w:r w:rsidDel="00563E5E">
                    <w:rPr>
                      <w:noProof/>
                    </w:rPr>
                    <w:delText xml:space="preserve">vol. 29, no. 2, pp. 284-287, 1983. </w:delText>
                  </w:r>
                </w:del>
              </w:p>
            </w:tc>
          </w:tr>
          <w:tr w:rsidR="00BD12D5" w:rsidDel="00563E5E">
            <w:trPr>
              <w:divId w:val="1839222955"/>
              <w:tblCellSpacing w:w="15" w:type="dxa"/>
              <w:del w:id="87" w:author="Arnon Shimoni" w:date="2014-08-19T22:23:00Z"/>
            </w:trPr>
            <w:tc>
              <w:tcPr>
                <w:tcW w:w="50" w:type="pct"/>
                <w:hideMark/>
              </w:tcPr>
              <w:p w:rsidR="00BD12D5" w:rsidDel="00563E5E" w:rsidRDefault="00BD12D5">
                <w:pPr>
                  <w:pStyle w:val="Bibliography"/>
                  <w:rPr>
                    <w:del w:id="88" w:author="Arnon Shimoni" w:date="2014-08-19T22:23:00Z"/>
                    <w:noProof/>
                  </w:rPr>
                </w:pPr>
                <w:del w:id="89" w:author="Arnon Shimoni" w:date="2014-08-19T22:23:00Z">
                  <w:r w:rsidDel="00563E5E">
                    <w:rPr>
                      <w:noProof/>
                    </w:rPr>
                    <w:delText xml:space="preserve">[5] </w:delText>
                  </w:r>
                </w:del>
              </w:p>
            </w:tc>
            <w:tc>
              <w:tcPr>
                <w:tcW w:w="0" w:type="auto"/>
                <w:hideMark/>
              </w:tcPr>
              <w:p w:rsidR="00BD12D5" w:rsidDel="00563E5E" w:rsidRDefault="00BD12D5">
                <w:pPr>
                  <w:pStyle w:val="Bibliography"/>
                  <w:rPr>
                    <w:del w:id="90" w:author="Arnon Shimoni" w:date="2014-08-19T22:23:00Z"/>
                    <w:noProof/>
                  </w:rPr>
                </w:pPr>
                <w:del w:id="91" w:author="Arnon Shimoni" w:date="2014-08-19T22:23:00Z">
                  <w:r w:rsidDel="00563E5E">
                    <w:rPr>
                      <w:noProof/>
                    </w:rPr>
                    <w:delText>A. Cohen, S. Dolev, N. Gilboa and G. Leshem, "Anomaly Detection, Dependence Analysis and," Beersheba, 2012.</w:delText>
                  </w:r>
                </w:del>
              </w:p>
            </w:tc>
          </w:tr>
          <w:tr w:rsidR="00BD12D5" w:rsidDel="00563E5E">
            <w:trPr>
              <w:divId w:val="1839222955"/>
              <w:tblCellSpacing w:w="15" w:type="dxa"/>
              <w:del w:id="92" w:author="Arnon Shimoni" w:date="2014-08-19T22:23:00Z"/>
            </w:trPr>
            <w:tc>
              <w:tcPr>
                <w:tcW w:w="50" w:type="pct"/>
                <w:hideMark/>
              </w:tcPr>
              <w:p w:rsidR="00BD12D5" w:rsidDel="00563E5E" w:rsidRDefault="00BD12D5">
                <w:pPr>
                  <w:pStyle w:val="Bibliography"/>
                  <w:rPr>
                    <w:del w:id="93" w:author="Arnon Shimoni" w:date="2014-08-19T22:23:00Z"/>
                    <w:noProof/>
                  </w:rPr>
                </w:pPr>
                <w:del w:id="94" w:author="Arnon Shimoni" w:date="2014-08-19T22:23:00Z">
                  <w:r w:rsidDel="00563E5E">
                    <w:rPr>
                      <w:noProof/>
                    </w:rPr>
                    <w:delText xml:space="preserve">[6] </w:delText>
                  </w:r>
                </w:del>
              </w:p>
            </w:tc>
            <w:tc>
              <w:tcPr>
                <w:tcW w:w="0" w:type="auto"/>
                <w:hideMark/>
              </w:tcPr>
              <w:p w:rsidR="00BD12D5" w:rsidDel="00563E5E" w:rsidRDefault="00BD12D5">
                <w:pPr>
                  <w:pStyle w:val="Bibliography"/>
                  <w:rPr>
                    <w:del w:id="95" w:author="Arnon Shimoni" w:date="2014-08-19T22:23:00Z"/>
                    <w:noProof/>
                  </w:rPr>
                </w:pPr>
                <w:del w:id="96" w:author="Arnon Shimoni" w:date="2014-08-19T22:23:00Z">
                  <w:r w:rsidDel="00563E5E">
                    <w:rPr>
                      <w:noProof/>
                    </w:rPr>
                    <w:delText xml:space="preserve">N. Villeneuve and J. Bennett, "Detecting APT Activity with Network Traffic Analysis," 2012. </w:delText>
                  </w:r>
                </w:del>
              </w:p>
            </w:tc>
          </w:tr>
          <w:tr w:rsidR="00BD12D5" w:rsidDel="00563E5E">
            <w:trPr>
              <w:divId w:val="1839222955"/>
              <w:tblCellSpacing w:w="15" w:type="dxa"/>
              <w:del w:id="97" w:author="Arnon Shimoni" w:date="2014-08-19T22:23:00Z"/>
            </w:trPr>
            <w:tc>
              <w:tcPr>
                <w:tcW w:w="50" w:type="pct"/>
                <w:hideMark/>
              </w:tcPr>
              <w:p w:rsidR="00BD12D5" w:rsidDel="00563E5E" w:rsidRDefault="00BD12D5">
                <w:pPr>
                  <w:pStyle w:val="Bibliography"/>
                  <w:rPr>
                    <w:del w:id="98" w:author="Arnon Shimoni" w:date="2014-08-19T22:23:00Z"/>
                    <w:noProof/>
                  </w:rPr>
                </w:pPr>
                <w:del w:id="99" w:author="Arnon Shimoni" w:date="2014-08-19T22:23:00Z">
                  <w:r w:rsidDel="00563E5E">
                    <w:rPr>
                      <w:noProof/>
                    </w:rPr>
                    <w:delText xml:space="preserve">[7] </w:delText>
                  </w:r>
                </w:del>
              </w:p>
            </w:tc>
            <w:tc>
              <w:tcPr>
                <w:tcW w:w="0" w:type="auto"/>
                <w:hideMark/>
              </w:tcPr>
              <w:p w:rsidR="00BD12D5" w:rsidDel="00563E5E" w:rsidRDefault="00BD12D5">
                <w:pPr>
                  <w:pStyle w:val="Bibliography"/>
                  <w:rPr>
                    <w:del w:id="100" w:author="Arnon Shimoni" w:date="2014-08-19T22:23:00Z"/>
                    <w:noProof/>
                  </w:rPr>
                </w:pPr>
                <w:del w:id="101" w:author="Arnon Shimoni" w:date="2014-08-19T22:23:00Z">
                  <w:r w:rsidDel="00563E5E">
                    <w:rPr>
                      <w:noProof/>
                    </w:rPr>
                    <w:delText>EMSISoft Blog, "CryptoLocker – a new ransomware variant," EMSISoft Blog, 10 September 2013. [Online]. Available: http://blog.emsisoft.com/2013/09/10/cryptolocker-a-new-ransomware-variant/. [Accessed 16 August 2014].</w:delText>
                  </w:r>
                </w:del>
              </w:p>
            </w:tc>
          </w:tr>
          <w:tr w:rsidR="00BD12D5" w:rsidDel="00563E5E">
            <w:trPr>
              <w:divId w:val="1839222955"/>
              <w:tblCellSpacing w:w="15" w:type="dxa"/>
              <w:del w:id="102" w:author="Arnon Shimoni" w:date="2014-08-19T22:23:00Z"/>
            </w:trPr>
            <w:tc>
              <w:tcPr>
                <w:tcW w:w="50" w:type="pct"/>
                <w:hideMark/>
              </w:tcPr>
              <w:p w:rsidR="00BD12D5" w:rsidDel="00563E5E" w:rsidRDefault="00BD12D5">
                <w:pPr>
                  <w:pStyle w:val="Bibliography"/>
                  <w:rPr>
                    <w:del w:id="103" w:author="Arnon Shimoni" w:date="2014-08-19T22:23:00Z"/>
                    <w:noProof/>
                  </w:rPr>
                </w:pPr>
                <w:del w:id="104" w:author="Arnon Shimoni" w:date="2014-08-19T22:23:00Z">
                  <w:r w:rsidDel="00563E5E">
                    <w:rPr>
                      <w:noProof/>
                    </w:rPr>
                    <w:delText xml:space="preserve">[8] </w:delText>
                  </w:r>
                </w:del>
              </w:p>
            </w:tc>
            <w:tc>
              <w:tcPr>
                <w:tcW w:w="0" w:type="auto"/>
                <w:hideMark/>
              </w:tcPr>
              <w:p w:rsidR="00BD12D5" w:rsidDel="00563E5E" w:rsidRDefault="00BD12D5">
                <w:pPr>
                  <w:pStyle w:val="Bibliography"/>
                  <w:rPr>
                    <w:del w:id="105" w:author="Arnon Shimoni" w:date="2014-08-19T22:23:00Z"/>
                    <w:noProof/>
                  </w:rPr>
                </w:pPr>
                <w:del w:id="106" w:author="Arnon Shimoni" w:date="2014-08-19T22:23:00Z">
                  <w:r w:rsidDel="00563E5E">
                    <w:rPr>
                      <w:noProof/>
                    </w:rPr>
                    <w:delText xml:space="preserve">D. Arthur and S. Vassilvitskii, "k-means+: The advantages of careful seeding," </w:delText>
                  </w:r>
                  <w:r w:rsidDel="00563E5E">
                    <w:rPr>
                      <w:i/>
                      <w:iCs/>
                      <w:noProof/>
                    </w:rPr>
                    <w:delText xml:space="preserve">Proceedings of the eighteens annual ACM-SIAM symposium on Discrete algorithms, </w:delText>
                  </w:r>
                  <w:r w:rsidDel="00563E5E">
                    <w:rPr>
                      <w:noProof/>
                    </w:rPr>
                    <w:delText xml:space="preserve">pp. 1027-1035, 2007. </w:delText>
                  </w:r>
                </w:del>
              </w:p>
            </w:tc>
          </w:tr>
          <w:tr w:rsidR="00BD12D5" w:rsidDel="00563E5E">
            <w:trPr>
              <w:divId w:val="1839222955"/>
              <w:tblCellSpacing w:w="15" w:type="dxa"/>
              <w:del w:id="107" w:author="Arnon Shimoni" w:date="2014-08-19T22:23:00Z"/>
            </w:trPr>
            <w:tc>
              <w:tcPr>
                <w:tcW w:w="50" w:type="pct"/>
                <w:hideMark/>
              </w:tcPr>
              <w:p w:rsidR="00BD12D5" w:rsidDel="00563E5E" w:rsidRDefault="00BD12D5">
                <w:pPr>
                  <w:pStyle w:val="Bibliography"/>
                  <w:rPr>
                    <w:del w:id="108" w:author="Arnon Shimoni" w:date="2014-08-19T22:23:00Z"/>
                    <w:noProof/>
                  </w:rPr>
                </w:pPr>
                <w:del w:id="109" w:author="Arnon Shimoni" w:date="2014-08-19T22:23:00Z">
                  <w:r w:rsidDel="00563E5E">
                    <w:rPr>
                      <w:noProof/>
                    </w:rPr>
                    <w:delText xml:space="preserve">[9] </w:delText>
                  </w:r>
                </w:del>
              </w:p>
            </w:tc>
            <w:tc>
              <w:tcPr>
                <w:tcW w:w="0" w:type="auto"/>
                <w:hideMark/>
              </w:tcPr>
              <w:p w:rsidR="00BD12D5" w:rsidDel="00563E5E" w:rsidRDefault="00BD12D5">
                <w:pPr>
                  <w:pStyle w:val="Bibliography"/>
                  <w:rPr>
                    <w:del w:id="110" w:author="Arnon Shimoni" w:date="2014-08-19T22:23:00Z"/>
                    <w:noProof/>
                  </w:rPr>
                </w:pPr>
                <w:del w:id="111" w:author="Arnon Shimoni" w:date="2014-08-19T22:23:00Z">
                  <w:r w:rsidDel="00563E5E">
                    <w:rPr>
                      <w:noProof/>
                    </w:rPr>
                    <w:delText xml:space="preserve">S. Kullback and R. Leibler, "On Information and Sufficiency," </w:delText>
                  </w:r>
                  <w:r w:rsidDel="00563E5E">
                    <w:rPr>
                      <w:i/>
                      <w:iCs/>
                      <w:noProof/>
                    </w:rPr>
                    <w:delText xml:space="preserve">The Annals of Mathematical Statistics, </w:delText>
                  </w:r>
                  <w:r w:rsidDel="00563E5E">
                    <w:rPr>
                      <w:noProof/>
                    </w:rPr>
                    <w:delText xml:space="preserve">vol. 22, no. 1, pp. 79-86, 1951. </w:delText>
                  </w:r>
                </w:del>
              </w:p>
            </w:tc>
          </w:tr>
          <w:tr w:rsidR="00BD12D5" w:rsidDel="00563E5E">
            <w:trPr>
              <w:divId w:val="1839222955"/>
              <w:tblCellSpacing w:w="15" w:type="dxa"/>
              <w:del w:id="112" w:author="Arnon Shimoni" w:date="2014-08-19T22:23:00Z"/>
            </w:trPr>
            <w:tc>
              <w:tcPr>
                <w:tcW w:w="50" w:type="pct"/>
                <w:hideMark/>
              </w:tcPr>
              <w:p w:rsidR="00BD12D5" w:rsidDel="00563E5E" w:rsidRDefault="00BD12D5">
                <w:pPr>
                  <w:pStyle w:val="Bibliography"/>
                  <w:rPr>
                    <w:del w:id="113" w:author="Arnon Shimoni" w:date="2014-08-19T22:23:00Z"/>
                    <w:noProof/>
                  </w:rPr>
                </w:pPr>
                <w:del w:id="114" w:author="Arnon Shimoni" w:date="2014-08-19T22:23:00Z">
                  <w:r w:rsidDel="00563E5E">
                    <w:rPr>
                      <w:noProof/>
                    </w:rPr>
                    <w:delText xml:space="preserve">[10] </w:delText>
                  </w:r>
                </w:del>
              </w:p>
            </w:tc>
            <w:tc>
              <w:tcPr>
                <w:tcW w:w="0" w:type="auto"/>
                <w:hideMark/>
              </w:tcPr>
              <w:p w:rsidR="00BD12D5" w:rsidDel="00563E5E" w:rsidRDefault="00BD12D5">
                <w:pPr>
                  <w:pStyle w:val="Bibliography"/>
                  <w:rPr>
                    <w:del w:id="115" w:author="Arnon Shimoni" w:date="2014-08-19T22:23:00Z"/>
                    <w:noProof/>
                  </w:rPr>
                </w:pPr>
                <w:del w:id="116" w:author="Arnon Shimoni" w:date="2014-08-19T22:23:00Z">
                  <w:r w:rsidDel="00563E5E">
                    <w:rPr>
                      <w:noProof/>
                    </w:rPr>
                    <w:delText>C. M. Bishop, Pattern Recognition and Machine Learning, M. Jordan, Ed., Cambridge: Springer, 2006, p. 209.</w:delText>
                  </w:r>
                </w:del>
              </w:p>
            </w:tc>
          </w:tr>
          <w:tr w:rsidR="00BD12D5" w:rsidDel="00563E5E">
            <w:trPr>
              <w:divId w:val="1839222955"/>
              <w:tblCellSpacing w:w="15" w:type="dxa"/>
              <w:del w:id="117" w:author="Arnon Shimoni" w:date="2014-08-19T22:23:00Z"/>
            </w:trPr>
            <w:tc>
              <w:tcPr>
                <w:tcW w:w="50" w:type="pct"/>
                <w:hideMark/>
              </w:tcPr>
              <w:p w:rsidR="00BD12D5" w:rsidDel="00563E5E" w:rsidRDefault="00BD12D5">
                <w:pPr>
                  <w:pStyle w:val="Bibliography"/>
                  <w:rPr>
                    <w:del w:id="118" w:author="Arnon Shimoni" w:date="2014-08-19T22:23:00Z"/>
                    <w:noProof/>
                  </w:rPr>
                </w:pPr>
                <w:del w:id="119" w:author="Arnon Shimoni" w:date="2014-08-19T22:23:00Z">
                  <w:r w:rsidDel="00563E5E">
                    <w:rPr>
                      <w:noProof/>
                    </w:rPr>
                    <w:delText xml:space="preserve">[11] </w:delText>
                  </w:r>
                </w:del>
              </w:p>
            </w:tc>
            <w:tc>
              <w:tcPr>
                <w:tcW w:w="0" w:type="auto"/>
                <w:hideMark/>
              </w:tcPr>
              <w:p w:rsidR="00BD12D5" w:rsidDel="00563E5E" w:rsidRDefault="00BD12D5">
                <w:pPr>
                  <w:pStyle w:val="Bibliography"/>
                  <w:rPr>
                    <w:del w:id="120" w:author="Arnon Shimoni" w:date="2014-08-19T22:23:00Z"/>
                    <w:noProof/>
                  </w:rPr>
                </w:pPr>
                <w:del w:id="121" w:author="Arnon Shimoni" w:date="2014-08-19T22:23:00Z">
                  <w:r w:rsidDel="00563E5E">
                    <w:rPr>
                      <w:noProof/>
                    </w:rPr>
                    <w:delText xml:space="preserve">G. Tsoumakas and I. Katakis, "Multi-label classification: An overview," </w:delText>
                  </w:r>
                  <w:r w:rsidDel="00563E5E">
                    <w:rPr>
                      <w:i/>
                      <w:iCs/>
                      <w:noProof/>
                    </w:rPr>
                    <w:delText xml:space="preserve">International Journal of Data Warehousing and Mining, </w:delText>
                  </w:r>
                  <w:r w:rsidDel="00563E5E">
                    <w:rPr>
                      <w:noProof/>
                    </w:rPr>
                    <w:delText xml:space="preserve">vol. 3, no. 3, pp. 1-13, 2007. </w:delText>
                  </w:r>
                </w:del>
              </w:p>
            </w:tc>
          </w:tr>
          <w:tr w:rsidR="00BD12D5" w:rsidDel="00563E5E">
            <w:trPr>
              <w:divId w:val="1839222955"/>
              <w:tblCellSpacing w:w="15" w:type="dxa"/>
              <w:del w:id="122" w:author="Arnon Shimoni" w:date="2014-08-19T22:23:00Z"/>
            </w:trPr>
            <w:tc>
              <w:tcPr>
                <w:tcW w:w="50" w:type="pct"/>
                <w:hideMark/>
              </w:tcPr>
              <w:p w:rsidR="00BD12D5" w:rsidDel="00563E5E" w:rsidRDefault="00BD12D5">
                <w:pPr>
                  <w:pStyle w:val="Bibliography"/>
                  <w:rPr>
                    <w:del w:id="123" w:author="Arnon Shimoni" w:date="2014-08-19T22:23:00Z"/>
                    <w:noProof/>
                  </w:rPr>
                </w:pPr>
                <w:del w:id="124" w:author="Arnon Shimoni" w:date="2014-08-19T22:23:00Z">
                  <w:r w:rsidDel="00563E5E">
                    <w:rPr>
                      <w:noProof/>
                    </w:rPr>
                    <w:delText xml:space="preserve">[12] </w:delText>
                  </w:r>
                </w:del>
              </w:p>
            </w:tc>
            <w:tc>
              <w:tcPr>
                <w:tcW w:w="0" w:type="auto"/>
                <w:hideMark/>
              </w:tcPr>
              <w:p w:rsidR="00BD12D5" w:rsidDel="00563E5E" w:rsidRDefault="00BD12D5">
                <w:pPr>
                  <w:pStyle w:val="Bibliography"/>
                  <w:rPr>
                    <w:del w:id="125" w:author="Arnon Shimoni" w:date="2014-08-19T22:23:00Z"/>
                    <w:noProof/>
                  </w:rPr>
                </w:pPr>
                <w:del w:id="126" w:author="Arnon Shimoni" w:date="2014-08-19T22:23:00Z">
                  <w:r w:rsidDel="00563E5E">
                    <w:rPr>
                      <w:noProof/>
                    </w:rPr>
                    <w:delText xml:space="preserve">R. W. Hamming, "Error detecting and error correcting codes," </w:delText>
                  </w:r>
                  <w:r w:rsidDel="00563E5E">
                    <w:rPr>
                      <w:i/>
                      <w:iCs/>
                      <w:noProof/>
                    </w:rPr>
                    <w:delText xml:space="preserve">Bell Systems technical journal, </w:delText>
                  </w:r>
                  <w:r w:rsidDel="00563E5E">
                    <w:rPr>
                      <w:noProof/>
                    </w:rPr>
                    <w:delText xml:space="preserve">vol. 29, no. 2, pp. 147-160, 1950. </w:delText>
                  </w:r>
                </w:del>
              </w:p>
            </w:tc>
          </w:tr>
        </w:tbl>
        <w:p w:rsidR="00BD12D5" w:rsidDel="00563E5E" w:rsidRDefault="00BD12D5">
          <w:pPr>
            <w:divId w:val="1839222955"/>
            <w:rPr>
              <w:del w:id="127" w:author="Arnon Shimoni" w:date="2014-08-19T22:23:00Z"/>
              <w:rFonts w:eastAsia="Times New Roman"/>
              <w:noProof/>
            </w:rPr>
          </w:pPr>
        </w:p>
        <w:p w:rsidR="00A401D5" w:rsidRDefault="00A401D5">
          <w:r>
            <w:rPr>
              <w:b/>
              <w:bCs/>
            </w:rPr>
            <w:fldChar w:fldCharType="end"/>
          </w:r>
        </w:p>
      </w:sdtContent>
    </w:sdt>
    <w:p w:rsidR="00A401D5" w:rsidRPr="00217D84" w:rsidRDefault="00A401D5" w:rsidP="00217D84">
      <w:pPr>
        <w:ind w:firstLine="0"/>
      </w:pPr>
    </w:p>
    <w:sectPr w:rsidR="00A401D5" w:rsidRPr="00217D84" w:rsidSect="001502DF">
      <w:pgSz w:w="11906" w:h="16838"/>
      <w:pgMar w:top="1440" w:right="1800" w:bottom="1134" w:left="1800" w:header="708" w:footer="708" w:gutter="0"/>
      <w:cols w:num="2" w:space="142"/>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299" w:rsidRDefault="00B54299" w:rsidP="005F4D8D">
      <w:r>
        <w:separator/>
      </w:r>
    </w:p>
  </w:endnote>
  <w:endnote w:type="continuationSeparator" w:id="0">
    <w:p w:rsidR="00B54299" w:rsidRDefault="00B54299" w:rsidP="005F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uclid">
    <w:altName w:val="Bell MT"/>
    <w:panose1 w:val="02020503060505020303"/>
    <w:charset w:val="00"/>
    <w:family w:val="roman"/>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299" w:rsidRDefault="00B54299" w:rsidP="005F4D8D">
      <w:r>
        <w:separator/>
      </w:r>
    </w:p>
  </w:footnote>
  <w:footnote w:type="continuationSeparator" w:id="0">
    <w:p w:rsidR="00B54299" w:rsidRDefault="00B54299" w:rsidP="005F4D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73AF6"/>
    <w:multiLevelType w:val="hybridMultilevel"/>
    <w:tmpl w:val="921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8071E"/>
    <w:multiLevelType w:val="hybridMultilevel"/>
    <w:tmpl w:val="8CA87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471FC"/>
    <w:multiLevelType w:val="hybridMultilevel"/>
    <w:tmpl w:val="8DD0C554"/>
    <w:lvl w:ilvl="0" w:tplc="8BFEFF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F8B425E"/>
    <w:multiLevelType w:val="hybridMultilevel"/>
    <w:tmpl w:val="6FD0F0E8"/>
    <w:lvl w:ilvl="0" w:tplc="E9028E9C">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n Shimoni">
    <w15:presenceInfo w15:providerId="Windows Live" w15:userId="0dba4fd8ad6a45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D1"/>
    <w:rsid w:val="00012009"/>
    <w:rsid w:val="0001656A"/>
    <w:rsid w:val="00032CC2"/>
    <w:rsid w:val="00040A50"/>
    <w:rsid w:val="000431BB"/>
    <w:rsid w:val="00044B2E"/>
    <w:rsid w:val="000575B6"/>
    <w:rsid w:val="000658BF"/>
    <w:rsid w:val="00074C1E"/>
    <w:rsid w:val="00096331"/>
    <w:rsid w:val="00096529"/>
    <w:rsid w:val="00096C04"/>
    <w:rsid w:val="00096FA3"/>
    <w:rsid w:val="000A2F81"/>
    <w:rsid w:val="000C3A75"/>
    <w:rsid w:val="000F1FDF"/>
    <w:rsid w:val="00104E2F"/>
    <w:rsid w:val="0012049B"/>
    <w:rsid w:val="001215B1"/>
    <w:rsid w:val="001502DF"/>
    <w:rsid w:val="00150C54"/>
    <w:rsid w:val="00195015"/>
    <w:rsid w:val="001A506B"/>
    <w:rsid w:val="001B084B"/>
    <w:rsid w:val="001E3952"/>
    <w:rsid w:val="00212FE2"/>
    <w:rsid w:val="00214F28"/>
    <w:rsid w:val="00217D84"/>
    <w:rsid w:val="00220ECD"/>
    <w:rsid w:val="00227435"/>
    <w:rsid w:val="00261CEA"/>
    <w:rsid w:val="00263E13"/>
    <w:rsid w:val="002B6F36"/>
    <w:rsid w:val="002C6916"/>
    <w:rsid w:val="002D3063"/>
    <w:rsid w:val="002D62D5"/>
    <w:rsid w:val="002F3F42"/>
    <w:rsid w:val="00385FA7"/>
    <w:rsid w:val="003A7B41"/>
    <w:rsid w:val="003D091A"/>
    <w:rsid w:val="003D2DB0"/>
    <w:rsid w:val="003D6639"/>
    <w:rsid w:val="003E2BAF"/>
    <w:rsid w:val="003F0E43"/>
    <w:rsid w:val="003F549F"/>
    <w:rsid w:val="0044473B"/>
    <w:rsid w:val="004477FA"/>
    <w:rsid w:val="00485DD5"/>
    <w:rsid w:val="004A084A"/>
    <w:rsid w:val="004E7F51"/>
    <w:rsid w:val="00501823"/>
    <w:rsid w:val="00524531"/>
    <w:rsid w:val="00531499"/>
    <w:rsid w:val="00534FE3"/>
    <w:rsid w:val="005560E3"/>
    <w:rsid w:val="00563E5E"/>
    <w:rsid w:val="005D6BD7"/>
    <w:rsid w:val="005F4D8D"/>
    <w:rsid w:val="005F7C88"/>
    <w:rsid w:val="00611183"/>
    <w:rsid w:val="00654183"/>
    <w:rsid w:val="006934FC"/>
    <w:rsid w:val="006973E4"/>
    <w:rsid w:val="006A419C"/>
    <w:rsid w:val="006C2712"/>
    <w:rsid w:val="006C329F"/>
    <w:rsid w:val="006E22AB"/>
    <w:rsid w:val="006F6066"/>
    <w:rsid w:val="0070057A"/>
    <w:rsid w:val="007065D4"/>
    <w:rsid w:val="00736C8E"/>
    <w:rsid w:val="00750532"/>
    <w:rsid w:val="007914BF"/>
    <w:rsid w:val="007C4636"/>
    <w:rsid w:val="007D7BAF"/>
    <w:rsid w:val="00812EFA"/>
    <w:rsid w:val="0085639F"/>
    <w:rsid w:val="00862AD5"/>
    <w:rsid w:val="00885955"/>
    <w:rsid w:val="008B44D3"/>
    <w:rsid w:val="008C21B9"/>
    <w:rsid w:val="008E4EB0"/>
    <w:rsid w:val="008E7E88"/>
    <w:rsid w:val="008F58A8"/>
    <w:rsid w:val="00921368"/>
    <w:rsid w:val="009352E2"/>
    <w:rsid w:val="00944B2D"/>
    <w:rsid w:val="00945B6E"/>
    <w:rsid w:val="009546C7"/>
    <w:rsid w:val="00971C1D"/>
    <w:rsid w:val="009861E2"/>
    <w:rsid w:val="009C505B"/>
    <w:rsid w:val="009F4E71"/>
    <w:rsid w:val="00A17343"/>
    <w:rsid w:val="00A22F2E"/>
    <w:rsid w:val="00A401D5"/>
    <w:rsid w:val="00A4022C"/>
    <w:rsid w:val="00A56579"/>
    <w:rsid w:val="00A64F68"/>
    <w:rsid w:val="00A7098F"/>
    <w:rsid w:val="00A72BFA"/>
    <w:rsid w:val="00B04FE7"/>
    <w:rsid w:val="00B335DE"/>
    <w:rsid w:val="00B54299"/>
    <w:rsid w:val="00B6455A"/>
    <w:rsid w:val="00B855EB"/>
    <w:rsid w:val="00BA4CBE"/>
    <w:rsid w:val="00BA7396"/>
    <w:rsid w:val="00BC5A93"/>
    <w:rsid w:val="00BD12D5"/>
    <w:rsid w:val="00BE01C6"/>
    <w:rsid w:val="00BE04D6"/>
    <w:rsid w:val="00C025E9"/>
    <w:rsid w:val="00C17542"/>
    <w:rsid w:val="00C26152"/>
    <w:rsid w:val="00C36182"/>
    <w:rsid w:val="00CA122C"/>
    <w:rsid w:val="00CB5E9C"/>
    <w:rsid w:val="00CC2488"/>
    <w:rsid w:val="00CC617B"/>
    <w:rsid w:val="00D21A38"/>
    <w:rsid w:val="00D61B10"/>
    <w:rsid w:val="00D74F49"/>
    <w:rsid w:val="00D9453D"/>
    <w:rsid w:val="00DA3BD3"/>
    <w:rsid w:val="00DE68D3"/>
    <w:rsid w:val="00DF7DF9"/>
    <w:rsid w:val="00E62DC2"/>
    <w:rsid w:val="00EA2F2C"/>
    <w:rsid w:val="00EB2FBB"/>
    <w:rsid w:val="00EC09D1"/>
    <w:rsid w:val="00ED26B2"/>
    <w:rsid w:val="00F10345"/>
    <w:rsid w:val="00F20115"/>
    <w:rsid w:val="00F33CD2"/>
    <w:rsid w:val="00F60F85"/>
    <w:rsid w:val="00F71C5E"/>
    <w:rsid w:val="00F97867"/>
    <w:rsid w:val="00FB3D60"/>
    <w:rsid w:val="00FD6BF3"/>
    <w:rsid w:val="00FE17FA"/>
    <w:rsid w:val="00FE2ED9"/>
    <w:rsid w:val="00FE39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184F65-0C52-4D56-B383-84F02C0F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8D"/>
    <w:pPr>
      <w:spacing w:after="30"/>
      <w:ind w:firstLine="284"/>
      <w:jc w:val="both"/>
    </w:pPr>
    <w:rPr>
      <w:sz w:val="18"/>
      <w:szCs w:val="18"/>
    </w:rPr>
  </w:style>
  <w:style w:type="paragraph" w:styleId="Heading1">
    <w:name w:val="heading 1"/>
    <w:basedOn w:val="Normal"/>
    <w:next w:val="Normal"/>
    <w:link w:val="Heading1Char"/>
    <w:uiPriority w:val="9"/>
    <w:qFormat/>
    <w:rsid w:val="00385FA7"/>
    <w:pPr>
      <w:keepNext/>
      <w:keepLines/>
      <w:spacing w:before="240" w:after="0"/>
      <w:outlineLvl w:val="0"/>
    </w:pPr>
    <w:rPr>
      <w:rFonts w:asciiTheme="majorHAnsi" w:eastAsiaTheme="majorEastAsia" w:hAnsiTheme="majorHAnsi" w:cstheme="majorBidi"/>
      <w:color w:val="2E74B5" w:themeColor="accent1" w:themeShade="BF"/>
      <w:sz w:val="24"/>
      <w:szCs w:val="24"/>
    </w:rPr>
  </w:style>
  <w:style w:type="paragraph" w:styleId="Heading2">
    <w:name w:val="heading 2"/>
    <w:basedOn w:val="Normal"/>
    <w:next w:val="Normal"/>
    <w:link w:val="Heading2Char"/>
    <w:uiPriority w:val="9"/>
    <w:unhideWhenUsed/>
    <w:qFormat/>
    <w:rsid w:val="00385FA7"/>
    <w:pPr>
      <w:keepNext/>
      <w:keepLines/>
      <w:spacing w:before="40" w:after="0"/>
      <w:outlineLvl w:val="1"/>
    </w:pPr>
    <w:rPr>
      <w:rFonts w:eastAsiaTheme="majorEastAsia" w:cstheme="majorBidi"/>
      <w:color w:val="2E74B5" w:themeColor="accent1" w:themeShade="BF"/>
      <w:sz w:val="20"/>
      <w:szCs w:val="20"/>
    </w:rPr>
  </w:style>
  <w:style w:type="paragraph" w:styleId="Heading3">
    <w:name w:val="heading 3"/>
    <w:basedOn w:val="Normal"/>
    <w:next w:val="Normal"/>
    <w:link w:val="Heading3Char"/>
    <w:uiPriority w:val="9"/>
    <w:unhideWhenUsed/>
    <w:qFormat/>
    <w:rsid w:val="00104E2F"/>
    <w:pPr>
      <w:keepNext/>
      <w:keepLines/>
      <w:spacing w:before="40" w:after="0"/>
      <w:ind w:firstLine="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A1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A7"/>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rsid w:val="00385FA7"/>
    <w:rPr>
      <w:rFonts w:eastAsiaTheme="majorEastAsia" w:cstheme="majorBidi"/>
      <w:color w:val="2E74B5" w:themeColor="accent1" w:themeShade="BF"/>
      <w:sz w:val="20"/>
      <w:szCs w:val="20"/>
    </w:rPr>
  </w:style>
  <w:style w:type="paragraph" w:styleId="ListParagraph">
    <w:name w:val="List Paragraph"/>
    <w:basedOn w:val="Normal"/>
    <w:uiPriority w:val="34"/>
    <w:qFormat/>
    <w:rsid w:val="008E7E88"/>
    <w:pPr>
      <w:ind w:left="720"/>
      <w:contextualSpacing/>
    </w:pPr>
  </w:style>
  <w:style w:type="paragraph" w:styleId="Bibliography">
    <w:name w:val="Bibliography"/>
    <w:basedOn w:val="Normal"/>
    <w:next w:val="Normal"/>
    <w:uiPriority w:val="37"/>
    <w:unhideWhenUsed/>
    <w:rsid w:val="008E7E88"/>
  </w:style>
  <w:style w:type="character" w:customStyle="1" w:styleId="apple-converted-space">
    <w:name w:val="apple-converted-space"/>
    <w:basedOn w:val="DefaultParagraphFont"/>
    <w:rsid w:val="00FB3D60"/>
  </w:style>
  <w:style w:type="paragraph" w:styleId="FootnoteText">
    <w:name w:val="footnote text"/>
    <w:basedOn w:val="Normal"/>
    <w:link w:val="FootnoteTextChar"/>
    <w:unhideWhenUsed/>
    <w:rsid w:val="00FB3D60"/>
    <w:pPr>
      <w:spacing w:after="0" w:line="240" w:lineRule="auto"/>
      <w:ind w:left="360"/>
    </w:pPr>
    <w:rPr>
      <w:rFonts w:ascii="Euclid" w:hAnsi="Euclid"/>
      <w:sz w:val="20"/>
      <w:szCs w:val="20"/>
    </w:rPr>
  </w:style>
  <w:style w:type="character" w:customStyle="1" w:styleId="FootnoteTextChar">
    <w:name w:val="Footnote Text Char"/>
    <w:basedOn w:val="DefaultParagraphFont"/>
    <w:link w:val="FootnoteText"/>
    <w:rsid w:val="00FB3D60"/>
    <w:rPr>
      <w:rFonts w:ascii="Euclid" w:hAnsi="Euclid"/>
      <w:sz w:val="20"/>
      <w:szCs w:val="20"/>
    </w:rPr>
  </w:style>
  <w:style w:type="character" w:styleId="FootnoteReference">
    <w:name w:val="footnote reference"/>
    <w:basedOn w:val="DefaultParagraphFont"/>
    <w:unhideWhenUsed/>
    <w:rsid w:val="00FB3D60"/>
    <w:rPr>
      <w:vertAlign w:val="superscript"/>
    </w:rPr>
  </w:style>
  <w:style w:type="character" w:styleId="PlaceholderText">
    <w:name w:val="Placeholder Text"/>
    <w:basedOn w:val="DefaultParagraphFont"/>
    <w:uiPriority w:val="99"/>
    <w:semiHidden/>
    <w:rsid w:val="00812EFA"/>
    <w:rPr>
      <w:color w:val="808080"/>
    </w:rPr>
  </w:style>
  <w:style w:type="paragraph" w:styleId="Caption">
    <w:name w:val="caption"/>
    <w:basedOn w:val="Normal"/>
    <w:next w:val="Normal"/>
    <w:uiPriority w:val="35"/>
    <w:unhideWhenUsed/>
    <w:qFormat/>
    <w:rsid w:val="00104E2F"/>
    <w:pPr>
      <w:spacing w:after="200" w:line="240" w:lineRule="auto"/>
    </w:pPr>
    <w:rPr>
      <w:i/>
      <w:iCs/>
      <w:color w:val="44546A" w:themeColor="text2"/>
    </w:rPr>
  </w:style>
  <w:style w:type="paragraph" w:styleId="NoSpacing">
    <w:name w:val="No Spacing"/>
    <w:uiPriority w:val="1"/>
    <w:qFormat/>
    <w:rsid w:val="00104E2F"/>
    <w:pPr>
      <w:spacing w:after="0" w:line="240" w:lineRule="auto"/>
      <w:ind w:firstLine="284"/>
      <w:jc w:val="both"/>
    </w:pPr>
    <w:rPr>
      <w:sz w:val="18"/>
      <w:szCs w:val="18"/>
    </w:rPr>
  </w:style>
  <w:style w:type="character" w:customStyle="1" w:styleId="Heading3Char">
    <w:name w:val="Heading 3 Char"/>
    <w:basedOn w:val="DefaultParagraphFont"/>
    <w:link w:val="Heading3"/>
    <w:uiPriority w:val="9"/>
    <w:rsid w:val="00104E2F"/>
    <w:rPr>
      <w:rFonts w:asciiTheme="majorHAnsi" w:eastAsiaTheme="majorEastAsia" w:hAnsiTheme="majorHAnsi" w:cstheme="majorBidi"/>
      <w:color w:val="1F4D78" w:themeColor="accent1" w:themeShade="7F"/>
      <w:sz w:val="18"/>
      <w:szCs w:val="18"/>
    </w:rPr>
  </w:style>
  <w:style w:type="paragraph" w:styleId="NormalWeb">
    <w:name w:val="Normal (Web)"/>
    <w:basedOn w:val="Normal"/>
    <w:uiPriority w:val="99"/>
    <w:semiHidden/>
    <w:unhideWhenUsed/>
    <w:rsid w:val="00DF7DF9"/>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A122C"/>
    <w:rPr>
      <w:rFonts w:asciiTheme="majorHAnsi" w:eastAsiaTheme="majorEastAsia" w:hAnsiTheme="majorHAnsi" w:cstheme="majorBidi"/>
      <w:i/>
      <w:iCs/>
      <w:color w:val="2E74B5" w:themeColor="accent1" w:themeShade="BF"/>
      <w:sz w:val="18"/>
      <w:szCs w:val="18"/>
    </w:rPr>
  </w:style>
  <w:style w:type="paragraph" w:styleId="Revision">
    <w:name w:val="Revision"/>
    <w:hidden/>
    <w:uiPriority w:val="99"/>
    <w:semiHidden/>
    <w:rsid w:val="00A72BFA"/>
    <w:pPr>
      <w:spacing w:after="0" w:line="240" w:lineRule="auto"/>
    </w:pPr>
    <w:rPr>
      <w:sz w:val="18"/>
      <w:szCs w:val="18"/>
    </w:rPr>
  </w:style>
  <w:style w:type="paragraph" w:styleId="BalloonText">
    <w:name w:val="Balloon Text"/>
    <w:basedOn w:val="Normal"/>
    <w:link w:val="BalloonTextChar"/>
    <w:uiPriority w:val="99"/>
    <w:semiHidden/>
    <w:unhideWhenUsed/>
    <w:rsid w:val="00945B6E"/>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945B6E"/>
    <w:rPr>
      <w:rFonts w:ascii="Segoe UI" w:hAnsi="Segoe UI" w:cs="Segoe UI"/>
      <w:sz w:val="18"/>
      <w:szCs w:val="18"/>
    </w:rPr>
  </w:style>
  <w:style w:type="paragraph" w:styleId="Header">
    <w:name w:val="header"/>
    <w:basedOn w:val="Normal"/>
    <w:link w:val="HeaderChar"/>
    <w:uiPriority w:val="99"/>
    <w:unhideWhenUsed/>
    <w:rsid w:val="003D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1A"/>
    <w:rPr>
      <w:sz w:val="18"/>
      <w:szCs w:val="18"/>
    </w:rPr>
  </w:style>
  <w:style w:type="paragraph" w:styleId="Footer">
    <w:name w:val="footer"/>
    <w:basedOn w:val="Normal"/>
    <w:link w:val="FooterChar"/>
    <w:uiPriority w:val="99"/>
    <w:unhideWhenUsed/>
    <w:rsid w:val="003D0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931">
      <w:bodyDiv w:val="1"/>
      <w:marLeft w:val="0"/>
      <w:marRight w:val="0"/>
      <w:marTop w:val="0"/>
      <w:marBottom w:val="0"/>
      <w:divBdr>
        <w:top w:val="none" w:sz="0" w:space="0" w:color="auto"/>
        <w:left w:val="none" w:sz="0" w:space="0" w:color="auto"/>
        <w:bottom w:val="none" w:sz="0" w:space="0" w:color="auto"/>
        <w:right w:val="none" w:sz="0" w:space="0" w:color="auto"/>
      </w:divBdr>
    </w:div>
    <w:div w:id="65079055">
      <w:bodyDiv w:val="1"/>
      <w:marLeft w:val="0"/>
      <w:marRight w:val="0"/>
      <w:marTop w:val="0"/>
      <w:marBottom w:val="0"/>
      <w:divBdr>
        <w:top w:val="none" w:sz="0" w:space="0" w:color="auto"/>
        <w:left w:val="none" w:sz="0" w:space="0" w:color="auto"/>
        <w:bottom w:val="none" w:sz="0" w:space="0" w:color="auto"/>
        <w:right w:val="none" w:sz="0" w:space="0" w:color="auto"/>
      </w:divBdr>
    </w:div>
    <w:div w:id="97720445">
      <w:bodyDiv w:val="1"/>
      <w:marLeft w:val="0"/>
      <w:marRight w:val="0"/>
      <w:marTop w:val="0"/>
      <w:marBottom w:val="0"/>
      <w:divBdr>
        <w:top w:val="none" w:sz="0" w:space="0" w:color="auto"/>
        <w:left w:val="none" w:sz="0" w:space="0" w:color="auto"/>
        <w:bottom w:val="none" w:sz="0" w:space="0" w:color="auto"/>
        <w:right w:val="none" w:sz="0" w:space="0" w:color="auto"/>
      </w:divBdr>
    </w:div>
    <w:div w:id="99298576">
      <w:bodyDiv w:val="1"/>
      <w:marLeft w:val="0"/>
      <w:marRight w:val="0"/>
      <w:marTop w:val="0"/>
      <w:marBottom w:val="0"/>
      <w:divBdr>
        <w:top w:val="none" w:sz="0" w:space="0" w:color="auto"/>
        <w:left w:val="none" w:sz="0" w:space="0" w:color="auto"/>
        <w:bottom w:val="none" w:sz="0" w:space="0" w:color="auto"/>
        <w:right w:val="none" w:sz="0" w:space="0" w:color="auto"/>
      </w:divBdr>
    </w:div>
    <w:div w:id="143358136">
      <w:bodyDiv w:val="1"/>
      <w:marLeft w:val="0"/>
      <w:marRight w:val="0"/>
      <w:marTop w:val="0"/>
      <w:marBottom w:val="0"/>
      <w:divBdr>
        <w:top w:val="none" w:sz="0" w:space="0" w:color="auto"/>
        <w:left w:val="none" w:sz="0" w:space="0" w:color="auto"/>
        <w:bottom w:val="none" w:sz="0" w:space="0" w:color="auto"/>
        <w:right w:val="none" w:sz="0" w:space="0" w:color="auto"/>
      </w:divBdr>
    </w:div>
    <w:div w:id="159270243">
      <w:bodyDiv w:val="1"/>
      <w:marLeft w:val="0"/>
      <w:marRight w:val="0"/>
      <w:marTop w:val="0"/>
      <w:marBottom w:val="0"/>
      <w:divBdr>
        <w:top w:val="none" w:sz="0" w:space="0" w:color="auto"/>
        <w:left w:val="none" w:sz="0" w:space="0" w:color="auto"/>
        <w:bottom w:val="none" w:sz="0" w:space="0" w:color="auto"/>
        <w:right w:val="none" w:sz="0" w:space="0" w:color="auto"/>
      </w:divBdr>
    </w:div>
    <w:div w:id="187570224">
      <w:bodyDiv w:val="1"/>
      <w:marLeft w:val="0"/>
      <w:marRight w:val="0"/>
      <w:marTop w:val="0"/>
      <w:marBottom w:val="0"/>
      <w:divBdr>
        <w:top w:val="none" w:sz="0" w:space="0" w:color="auto"/>
        <w:left w:val="none" w:sz="0" w:space="0" w:color="auto"/>
        <w:bottom w:val="none" w:sz="0" w:space="0" w:color="auto"/>
        <w:right w:val="none" w:sz="0" w:space="0" w:color="auto"/>
      </w:divBdr>
    </w:div>
    <w:div w:id="223953252">
      <w:bodyDiv w:val="1"/>
      <w:marLeft w:val="0"/>
      <w:marRight w:val="0"/>
      <w:marTop w:val="0"/>
      <w:marBottom w:val="0"/>
      <w:divBdr>
        <w:top w:val="none" w:sz="0" w:space="0" w:color="auto"/>
        <w:left w:val="none" w:sz="0" w:space="0" w:color="auto"/>
        <w:bottom w:val="none" w:sz="0" w:space="0" w:color="auto"/>
        <w:right w:val="none" w:sz="0" w:space="0" w:color="auto"/>
      </w:divBdr>
    </w:div>
    <w:div w:id="238830796">
      <w:bodyDiv w:val="1"/>
      <w:marLeft w:val="0"/>
      <w:marRight w:val="0"/>
      <w:marTop w:val="0"/>
      <w:marBottom w:val="0"/>
      <w:divBdr>
        <w:top w:val="none" w:sz="0" w:space="0" w:color="auto"/>
        <w:left w:val="none" w:sz="0" w:space="0" w:color="auto"/>
        <w:bottom w:val="none" w:sz="0" w:space="0" w:color="auto"/>
        <w:right w:val="none" w:sz="0" w:space="0" w:color="auto"/>
      </w:divBdr>
    </w:div>
    <w:div w:id="239759824">
      <w:bodyDiv w:val="1"/>
      <w:marLeft w:val="0"/>
      <w:marRight w:val="0"/>
      <w:marTop w:val="0"/>
      <w:marBottom w:val="0"/>
      <w:divBdr>
        <w:top w:val="none" w:sz="0" w:space="0" w:color="auto"/>
        <w:left w:val="none" w:sz="0" w:space="0" w:color="auto"/>
        <w:bottom w:val="none" w:sz="0" w:space="0" w:color="auto"/>
        <w:right w:val="none" w:sz="0" w:space="0" w:color="auto"/>
      </w:divBdr>
    </w:div>
    <w:div w:id="243105759">
      <w:bodyDiv w:val="1"/>
      <w:marLeft w:val="0"/>
      <w:marRight w:val="0"/>
      <w:marTop w:val="0"/>
      <w:marBottom w:val="0"/>
      <w:divBdr>
        <w:top w:val="none" w:sz="0" w:space="0" w:color="auto"/>
        <w:left w:val="none" w:sz="0" w:space="0" w:color="auto"/>
        <w:bottom w:val="none" w:sz="0" w:space="0" w:color="auto"/>
        <w:right w:val="none" w:sz="0" w:space="0" w:color="auto"/>
      </w:divBdr>
    </w:div>
    <w:div w:id="249631303">
      <w:bodyDiv w:val="1"/>
      <w:marLeft w:val="0"/>
      <w:marRight w:val="0"/>
      <w:marTop w:val="0"/>
      <w:marBottom w:val="0"/>
      <w:divBdr>
        <w:top w:val="none" w:sz="0" w:space="0" w:color="auto"/>
        <w:left w:val="none" w:sz="0" w:space="0" w:color="auto"/>
        <w:bottom w:val="none" w:sz="0" w:space="0" w:color="auto"/>
        <w:right w:val="none" w:sz="0" w:space="0" w:color="auto"/>
      </w:divBdr>
    </w:div>
    <w:div w:id="251620503">
      <w:bodyDiv w:val="1"/>
      <w:marLeft w:val="0"/>
      <w:marRight w:val="0"/>
      <w:marTop w:val="0"/>
      <w:marBottom w:val="0"/>
      <w:divBdr>
        <w:top w:val="none" w:sz="0" w:space="0" w:color="auto"/>
        <w:left w:val="none" w:sz="0" w:space="0" w:color="auto"/>
        <w:bottom w:val="none" w:sz="0" w:space="0" w:color="auto"/>
        <w:right w:val="none" w:sz="0" w:space="0" w:color="auto"/>
      </w:divBdr>
    </w:div>
    <w:div w:id="263809762">
      <w:bodyDiv w:val="1"/>
      <w:marLeft w:val="0"/>
      <w:marRight w:val="0"/>
      <w:marTop w:val="0"/>
      <w:marBottom w:val="0"/>
      <w:divBdr>
        <w:top w:val="none" w:sz="0" w:space="0" w:color="auto"/>
        <w:left w:val="none" w:sz="0" w:space="0" w:color="auto"/>
        <w:bottom w:val="none" w:sz="0" w:space="0" w:color="auto"/>
        <w:right w:val="none" w:sz="0" w:space="0" w:color="auto"/>
      </w:divBdr>
    </w:div>
    <w:div w:id="270165619">
      <w:bodyDiv w:val="1"/>
      <w:marLeft w:val="0"/>
      <w:marRight w:val="0"/>
      <w:marTop w:val="0"/>
      <w:marBottom w:val="0"/>
      <w:divBdr>
        <w:top w:val="none" w:sz="0" w:space="0" w:color="auto"/>
        <w:left w:val="none" w:sz="0" w:space="0" w:color="auto"/>
        <w:bottom w:val="none" w:sz="0" w:space="0" w:color="auto"/>
        <w:right w:val="none" w:sz="0" w:space="0" w:color="auto"/>
      </w:divBdr>
    </w:div>
    <w:div w:id="293023873">
      <w:bodyDiv w:val="1"/>
      <w:marLeft w:val="0"/>
      <w:marRight w:val="0"/>
      <w:marTop w:val="0"/>
      <w:marBottom w:val="0"/>
      <w:divBdr>
        <w:top w:val="none" w:sz="0" w:space="0" w:color="auto"/>
        <w:left w:val="none" w:sz="0" w:space="0" w:color="auto"/>
        <w:bottom w:val="none" w:sz="0" w:space="0" w:color="auto"/>
        <w:right w:val="none" w:sz="0" w:space="0" w:color="auto"/>
      </w:divBdr>
    </w:div>
    <w:div w:id="338436376">
      <w:bodyDiv w:val="1"/>
      <w:marLeft w:val="0"/>
      <w:marRight w:val="0"/>
      <w:marTop w:val="0"/>
      <w:marBottom w:val="0"/>
      <w:divBdr>
        <w:top w:val="none" w:sz="0" w:space="0" w:color="auto"/>
        <w:left w:val="none" w:sz="0" w:space="0" w:color="auto"/>
        <w:bottom w:val="none" w:sz="0" w:space="0" w:color="auto"/>
        <w:right w:val="none" w:sz="0" w:space="0" w:color="auto"/>
      </w:divBdr>
    </w:div>
    <w:div w:id="350104110">
      <w:bodyDiv w:val="1"/>
      <w:marLeft w:val="0"/>
      <w:marRight w:val="0"/>
      <w:marTop w:val="0"/>
      <w:marBottom w:val="0"/>
      <w:divBdr>
        <w:top w:val="none" w:sz="0" w:space="0" w:color="auto"/>
        <w:left w:val="none" w:sz="0" w:space="0" w:color="auto"/>
        <w:bottom w:val="none" w:sz="0" w:space="0" w:color="auto"/>
        <w:right w:val="none" w:sz="0" w:space="0" w:color="auto"/>
      </w:divBdr>
    </w:div>
    <w:div w:id="353267812">
      <w:bodyDiv w:val="1"/>
      <w:marLeft w:val="0"/>
      <w:marRight w:val="0"/>
      <w:marTop w:val="0"/>
      <w:marBottom w:val="0"/>
      <w:divBdr>
        <w:top w:val="none" w:sz="0" w:space="0" w:color="auto"/>
        <w:left w:val="none" w:sz="0" w:space="0" w:color="auto"/>
        <w:bottom w:val="none" w:sz="0" w:space="0" w:color="auto"/>
        <w:right w:val="none" w:sz="0" w:space="0" w:color="auto"/>
      </w:divBdr>
    </w:div>
    <w:div w:id="360980267">
      <w:bodyDiv w:val="1"/>
      <w:marLeft w:val="0"/>
      <w:marRight w:val="0"/>
      <w:marTop w:val="0"/>
      <w:marBottom w:val="0"/>
      <w:divBdr>
        <w:top w:val="none" w:sz="0" w:space="0" w:color="auto"/>
        <w:left w:val="none" w:sz="0" w:space="0" w:color="auto"/>
        <w:bottom w:val="none" w:sz="0" w:space="0" w:color="auto"/>
        <w:right w:val="none" w:sz="0" w:space="0" w:color="auto"/>
      </w:divBdr>
    </w:div>
    <w:div w:id="372459782">
      <w:bodyDiv w:val="1"/>
      <w:marLeft w:val="0"/>
      <w:marRight w:val="0"/>
      <w:marTop w:val="0"/>
      <w:marBottom w:val="0"/>
      <w:divBdr>
        <w:top w:val="none" w:sz="0" w:space="0" w:color="auto"/>
        <w:left w:val="none" w:sz="0" w:space="0" w:color="auto"/>
        <w:bottom w:val="none" w:sz="0" w:space="0" w:color="auto"/>
        <w:right w:val="none" w:sz="0" w:space="0" w:color="auto"/>
      </w:divBdr>
    </w:div>
    <w:div w:id="377095219">
      <w:bodyDiv w:val="1"/>
      <w:marLeft w:val="0"/>
      <w:marRight w:val="0"/>
      <w:marTop w:val="0"/>
      <w:marBottom w:val="0"/>
      <w:divBdr>
        <w:top w:val="none" w:sz="0" w:space="0" w:color="auto"/>
        <w:left w:val="none" w:sz="0" w:space="0" w:color="auto"/>
        <w:bottom w:val="none" w:sz="0" w:space="0" w:color="auto"/>
        <w:right w:val="none" w:sz="0" w:space="0" w:color="auto"/>
      </w:divBdr>
    </w:div>
    <w:div w:id="406809223">
      <w:bodyDiv w:val="1"/>
      <w:marLeft w:val="0"/>
      <w:marRight w:val="0"/>
      <w:marTop w:val="0"/>
      <w:marBottom w:val="0"/>
      <w:divBdr>
        <w:top w:val="none" w:sz="0" w:space="0" w:color="auto"/>
        <w:left w:val="none" w:sz="0" w:space="0" w:color="auto"/>
        <w:bottom w:val="none" w:sz="0" w:space="0" w:color="auto"/>
        <w:right w:val="none" w:sz="0" w:space="0" w:color="auto"/>
      </w:divBdr>
    </w:div>
    <w:div w:id="415900379">
      <w:bodyDiv w:val="1"/>
      <w:marLeft w:val="0"/>
      <w:marRight w:val="0"/>
      <w:marTop w:val="0"/>
      <w:marBottom w:val="0"/>
      <w:divBdr>
        <w:top w:val="none" w:sz="0" w:space="0" w:color="auto"/>
        <w:left w:val="none" w:sz="0" w:space="0" w:color="auto"/>
        <w:bottom w:val="none" w:sz="0" w:space="0" w:color="auto"/>
        <w:right w:val="none" w:sz="0" w:space="0" w:color="auto"/>
      </w:divBdr>
    </w:div>
    <w:div w:id="423258712">
      <w:bodyDiv w:val="1"/>
      <w:marLeft w:val="0"/>
      <w:marRight w:val="0"/>
      <w:marTop w:val="0"/>
      <w:marBottom w:val="0"/>
      <w:divBdr>
        <w:top w:val="none" w:sz="0" w:space="0" w:color="auto"/>
        <w:left w:val="none" w:sz="0" w:space="0" w:color="auto"/>
        <w:bottom w:val="none" w:sz="0" w:space="0" w:color="auto"/>
        <w:right w:val="none" w:sz="0" w:space="0" w:color="auto"/>
      </w:divBdr>
    </w:div>
    <w:div w:id="481194437">
      <w:bodyDiv w:val="1"/>
      <w:marLeft w:val="0"/>
      <w:marRight w:val="0"/>
      <w:marTop w:val="0"/>
      <w:marBottom w:val="0"/>
      <w:divBdr>
        <w:top w:val="none" w:sz="0" w:space="0" w:color="auto"/>
        <w:left w:val="none" w:sz="0" w:space="0" w:color="auto"/>
        <w:bottom w:val="none" w:sz="0" w:space="0" w:color="auto"/>
        <w:right w:val="none" w:sz="0" w:space="0" w:color="auto"/>
      </w:divBdr>
    </w:div>
    <w:div w:id="491146549">
      <w:bodyDiv w:val="1"/>
      <w:marLeft w:val="0"/>
      <w:marRight w:val="0"/>
      <w:marTop w:val="0"/>
      <w:marBottom w:val="0"/>
      <w:divBdr>
        <w:top w:val="none" w:sz="0" w:space="0" w:color="auto"/>
        <w:left w:val="none" w:sz="0" w:space="0" w:color="auto"/>
        <w:bottom w:val="none" w:sz="0" w:space="0" w:color="auto"/>
        <w:right w:val="none" w:sz="0" w:space="0" w:color="auto"/>
      </w:divBdr>
    </w:div>
    <w:div w:id="507450660">
      <w:bodyDiv w:val="1"/>
      <w:marLeft w:val="0"/>
      <w:marRight w:val="0"/>
      <w:marTop w:val="0"/>
      <w:marBottom w:val="0"/>
      <w:divBdr>
        <w:top w:val="none" w:sz="0" w:space="0" w:color="auto"/>
        <w:left w:val="none" w:sz="0" w:space="0" w:color="auto"/>
        <w:bottom w:val="none" w:sz="0" w:space="0" w:color="auto"/>
        <w:right w:val="none" w:sz="0" w:space="0" w:color="auto"/>
      </w:divBdr>
    </w:div>
    <w:div w:id="578830233">
      <w:bodyDiv w:val="1"/>
      <w:marLeft w:val="0"/>
      <w:marRight w:val="0"/>
      <w:marTop w:val="0"/>
      <w:marBottom w:val="0"/>
      <w:divBdr>
        <w:top w:val="none" w:sz="0" w:space="0" w:color="auto"/>
        <w:left w:val="none" w:sz="0" w:space="0" w:color="auto"/>
        <w:bottom w:val="none" w:sz="0" w:space="0" w:color="auto"/>
        <w:right w:val="none" w:sz="0" w:space="0" w:color="auto"/>
      </w:divBdr>
    </w:div>
    <w:div w:id="605891487">
      <w:bodyDiv w:val="1"/>
      <w:marLeft w:val="0"/>
      <w:marRight w:val="0"/>
      <w:marTop w:val="0"/>
      <w:marBottom w:val="0"/>
      <w:divBdr>
        <w:top w:val="none" w:sz="0" w:space="0" w:color="auto"/>
        <w:left w:val="none" w:sz="0" w:space="0" w:color="auto"/>
        <w:bottom w:val="none" w:sz="0" w:space="0" w:color="auto"/>
        <w:right w:val="none" w:sz="0" w:space="0" w:color="auto"/>
      </w:divBdr>
    </w:div>
    <w:div w:id="632757844">
      <w:bodyDiv w:val="1"/>
      <w:marLeft w:val="0"/>
      <w:marRight w:val="0"/>
      <w:marTop w:val="0"/>
      <w:marBottom w:val="0"/>
      <w:divBdr>
        <w:top w:val="none" w:sz="0" w:space="0" w:color="auto"/>
        <w:left w:val="none" w:sz="0" w:space="0" w:color="auto"/>
        <w:bottom w:val="none" w:sz="0" w:space="0" w:color="auto"/>
        <w:right w:val="none" w:sz="0" w:space="0" w:color="auto"/>
      </w:divBdr>
    </w:div>
    <w:div w:id="662054278">
      <w:bodyDiv w:val="1"/>
      <w:marLeft w:val="0"/>
      <w:marRight w:val="0"/>
      <w:marTop w:val="0"/>
      <w:marBottom w:val="0"/>
      <w:divBdr>
        <w:top w:val="none" w:sz="0" w:space="0" w:color="auto"/>
        <w:left w:val="none" w:sz="0" w:space="0" w:color="auto"/>
        <w:bottom w:val="none" w:sz="0" w:space="0" w:color="auto"/>
        <w:right w:val="none" w:sz="0" w:space="0" w:color="auto"/>
      </w:divBdr>
    </w:div>
    <w:div w:id="724910125">
      <w:bodyDiv w:val="1"/>
      <w:marLeft w:val="0"/>
      <w:marRight w:val="0"/>
      <w:marTop w:val="0"/>
      <w:marBottom w:val="0"/>
      <w:divBdr>
        <w:top w:val="none" w:sz="0" w:space="0" w:color="auto"/>
        <w:left w:val="none" w:sz="0" w:space="0" w:color="auto"/>
        <w:bottom w:val="none" w:sz="0" w:space="0" w:color="auto"/>
        <w:right w:val="none" w:sz="0" w:space="0" w:color="auto"/>
      </w:divBdr>
    </w:div>
    <w:div w:id="743263453">
      <w:bodyDiv w:val="1"/>
      <w:marLeft w:val="0"/>
      <w:marRight w:val="0"/>
      <w:marTop w:val="0"/>
      <w:marBottom w:val="0"/>
      <w:divBdr>
        <w:top w:val="none" w:sz="0" w:space="0" w:color="auto"/>
        <w:left w:val="none" w:sz="0" w:space="0" w:color="auto"/>
        <w:bottom w:val="none" w:sz="0" w:space="0" w:color="auto"/>
        <w:right w:val="none" w:sz="0" w:space="0" w:color="auto"/>
      </w:divBdr>
    </w:div>
    <w:div w:id="778985828">
      <w:bodyDiv w:val="1"/>
      <w:marLeft w:val="0"/>
      <w:marRight w:val="0"/>
      <w:marTop w:val="0"/>
      <w:marBottom w:val="0"/>
      <w:divBdr>
        <w:top w:val="none" w:sz="0" w:space="0" w:color="auto"/>
        <w:left w:val="none" w:sz="0" w:space="0" w:color="auto"/>
        <w:bottom w:val="none" w:sz="0" w:space="0" w:color="auto"/>
        <w:right w:val="none" w:sz="0" w:space="0" w:color="auto"/>
      </w:divBdr>
    </w:div>
    <w:div w:id="928192802">
      <w:bodyDiv w:val="1"/>
      <w:marLeft w:val="0"/>
      <w:marRight w:val="0"/>
      <w:marTop w:val="0"/>
      <w:marBottom w:val="0"/>
      <w:divBdr>
        <w:top w:val="none" w:sz="0" w:space="0" w:color="auto"/>
        <w:left w:val="none" w:sz="0" w:space="0" w:color="auto"/>
        <w:bottom w:val="none" w:sz="0" w:space="0" w:color="auto"/>
        <w:right w:val="none" w:sz="0" w:space="0" w:color="auto"/>
      </w:divBdr>
    </w:div>
    <w:div w:id="929045878">
      <w:bodyDiv w:val="1"/>
      <w:marLeft w:val="0"/>
      <w:marRight w:val="0"/>
      <w:marTop w:val="0"/>
      <w:marBottom w:val="0"/>
      <w:divBdr>
        <w:top w:val="none" w:sz="0" w:space="0" w:color="auto"/>
        <w:left w:val="none" w:sz="0" w:space="0" w:color="auto"/>
        <w:bottom w:val="none" w:sz="0" w:space="0" w:color="auto"/>
        <w:right w:val="none" w:sz="0" w:space="0" w:color="auto"/>
      </w:divBdr>
    </w:div>
    <w:div w:id="959728112">
      <w:bodyDiv w:val="1"/>
      <w:marLeft w:val="0"/>
      <w:marRight w:val="0"/>
      <w:marTop w:val="0"/>
      <w:marBottom w:val="0"/>
      <w:divBdr>
        <w:top w:val="none" w:sz="0" w:space="0" w:color="auto"/>
        <w:left w:val="none" w:sz="0" w:space="0" w:color="auto"/>
        <w:bottom w:val="none" w:sz="0" w:space="0" w:color="auto"/>
        <w:right w:val="none" w:sz="0" w:space="0" w:color="auto"/>
      </w:divBdr>
    </w:div>
    <w:div w:id="978144938">
      <w:bodyDiv w:val="1"/>
      <w:marLeft w:val="0"/>
      <w:marRight w:val="0"/>
      <w:marTop w:val="0"/>
      <w:marBottom w:val="0"/>
      <w:divBdr>
        <w:top w:val="none" w:sz="0" w:space="0" w:color="auto"/>
        <w:left w:val="none" w:sz="0" w:space="0" w:color="auto"/>
        <w:bottom w:val="none" w:sz="0" w:space="0" w:color="auto"/>
        <w:right w:val="none" w:sz="0" w:space="0" w:color="auto"/>
      </w:divBdr>
    </w:div>
    <w:div w:id="1060444805">
      <w:bodyDiv w:val="1"/>
      <w:marLeft w:val="0"/>
      <w:marRight w:val="0"/>
      <w:marTop w:val="0"/>
      <w:marBottom w:val="0"/>
      <w:divBdr>
        <w:top w:val="none" w:sz="0" w:space="0" w:color="auto"/>
        <w:left w:val="none" w:sz="0" w:space="0" w:color="auto"/>
        <w:bottom w:val="none" w:sz="0" w:space="0" w:color="auto"/>
        <w:right w:val="none" w:sz="0" w:space="0" w:color="auto"/>
      </w:divBdr>
    </w:div>
    <w:div w:id="1146780777">
      <w:bodyDiv w:val="1"/>
      <w:marLeft w:val="0"/>
      <w:marRight w:val="0"/>
      <w:marTop w:val="0"/>
      <w:marBottom w:val="0"/>
      <w:divBdr>
        <w:top w:val="none" w:sz="0" w:space="0" w:color="auto"/>
        <w:left w:val="none" w:sz="0" w:space="0" w:color="auto"/>
        <w:bottom w:val="none" w:sz="0" w:space="0" w:color="auto"/>
        <w:right w:val="none" w:sz="0" w:space="0" w:color="auto"/>
      </w:divBdr>
    </w:div>
    <w:div w:id="1159493629">
      <w:bodyDiv w:val="1"/>
      <w:marLeft w:val="0"/>
      <w:marRight w:val="0"/>
      <w:marTop w:val="0"/>
      <w:marBottom w:val="0"/>
      <w:divBdr>
        <w:top w:val="none" w:sz="0" w:space="0" w:color="auto"/>
        <w:left w:val="none" w:sz="0" w:space="0" w:color="auto"/>
        <w:bottom w:val="none" w:sz="0" w:space="0" w:color="auto"/>
        <w:right w:val="none" w:sz="0" w:space="0" w:color="auto"/>
      </w:divBdr>
    </w:div>
    <w:div w:id="1206261251">
      <w:bodyDiv w:val="1"/>
      <w:marLeft w:val="0"/>
      <w:marRight w:val="0"/>
      <w:marTop w:val="0"/>
      <w:marBottom w:val="0"/>
      <w:divBdr>
        <w:top w:val="none" w:sz="0" w:space="0" w:color="auto"/>
        <w:left w:val="none" w:sz="0" w:space="0" w:color="auto"/>
        <w:bottom w:val="none" w:sz="0" w:space="0" w:color="auto"/>
        <w:right w:val="none" w:sz="0" w:space="0" w:color="auto"/>
      </w:divBdr>
    </w:div>
    <w:div w:id="1281692912">
      <w:bodyDiv w:val="1"/>
      <w:marLeft w:val="0"/>
      <w:marRight w:val="0"/>
      <w:marTop w:val="0"/>
      <w:marBottom w:val="0"/>
      <w:divBdr>
        <w:top w:val="none" w:sz="0" w:space="0" w:color="auto"/>
        <w:left w:val="none" w:sz="0" w:space="0" w:color="auto"/>
        <w:bottom w:val="none" w:sz="0" w:space="0" w:color="auto"/>
        <w:right w:val="none" w:sz="0" w:space="0" w:color="auto"/>
      </w:divBdr>
    </w:div>
    <w:div w:id="1302422854">
      <w:bodyDiv w:val="1"/>
      <w:marLeft w:val="0"/>
      <w:marRight w:val="0"/>
      <w:marTop w:val="0"/>
      <w:marBottom w:val="0"/>
      <w:divBdr>
        <w:top w:val="none" w:sz="0" w:space="0" w:color="auto"/>
        <w:left w:val="none" w:sz="0" w:space="0" w:color="auto"/>
        <w:bottom w:val="none" w:sz="0" w:space="0" w:color="auto"/>
        <w:right w:val="none" w:sz="0" w:space="0" w:color="auto"/>
      </w:divBdr>
    </w:div>
    <w:div w:id="1345742164">
      <w:bodyDiv w:val="1"/>
      <w:marLeft w:val="0"/>
      <w:marRight w:val="0"/>
      <w:marTop w:val="0"/>
      <w:marBottom w:val="0"/>
      <w:divBdr>
        <w:top w:val="none" w:sz="0" w:space="0" w:color="auto"/>
        <w:left w:val="none" w:sz="0" w:space="0" w:color="auto"/>
        <w:bottom w:val="none" w:sz="0" w:space="0" w:color="auto"/>
        <w:right w:val="none" w:sz="0" w:space="0" w:color="auto"/>
      </w:divBdr>
    </w:div>
    <w:div w:id="1376195940">
      <w:bodyDiv w:val="1"/>
      <w:marLeft w:val="0"/>
      <w:marRight w:val="0"/>
      <w:marTop w:val="0"/>
      <w:marBottom w:val="0"/>
      <w:divBdr>
        <w:top w:val="none" w:sz="0" w:space="0" w:color="auto"/>
        <w:left w:val="none" w:sz="0" w:space="0" w:color="auto"/>
        <w:bottom w:val="none" w:sz="0" w:space="0" w:color="auto"/>
        <w:right w:val="none" w:sz="0" w:space="0" w:color="auto"/>
      </w:divBdr>
    </w:div>
    <w:div w:id="1424914017">
      <w:bodyDiv w:val="1"/>
      <w:marLeft w:val="0"/>
      <w:marRight w:val="0"/>
      <w:marTop w:val="0"/>
      <w:marBottom w:val="0"/>
      <w:divBdr>
        <w:top w:val="none" w:sz="0" w:space="0" w:color="auto"/>
        <w:left w:val="none" w:sz="0" w:space="0" w:color="auto"/>
        <w:bottom w:val="none" w:sz="0" w:space="0" w:color="auto"/>
        <w:right w:val="none" w:sz="0" w:space="0" w:color="auto"/>
      </w:divBdr>
    </w:div>
    <w:div w:id="1460340137">
      <w:bodyDiv w:val="1"/>
      <w:marLeft w:val="0"/>
      <w:marRight w:val="0"/>
      <w:marTop w:val="0"/>
      <w:marBottom w:val="0"/>
      <w:divBdr>
        <w:top w:val="none" w:sz="0" w:space="0" w:color="auto"/>
        <w:left w:val="none" w:sz="0" w:space="0" w:color="auto"/>
        <w:bottom w:val="none" w:sz="0" w:space="0" w:color="auto"/>
        <w:right w:val="none" w:sz="0" w:space="0" w:color="auto"/>
      </w:divBdr>
    </w:div>
    <w:div w:id="1571236579">
      <w:bodyDiv w:val="1"/>
      <w:marLeft w:val="0"/>
      <w:marRight w:val="0"/>
      <w:marTop w:val="0"/>
      <w:marBottom w:val="0"/>
      <w:divBdr>
        <w:top w:val="none" w:sz="0" w:space="0" w:color="auto"/>
        <w:left w:val="none" w:sz="0" w:space="0" w:color="auto"/>
        <w:bottom w:val="none" w:sz="0" w:space="0" w:color="auto"/>
        <w:right w:val="none" w:sz="0" w:space="0" w:color="auto"/>
      </w:divBdr>
    </w:div>
    <w:div w:id="1616324305">
      <w:bodyDiv w:val="1"/>
      <w:marLeft w:val="0"/>
      <w:marRight w:val="0"/>
      <w:marTop w:val="0"/>
      <w:marBottom w:val="0"/>
      <w:divBdr>
        <w:top w:val="none" w:sz="0" w:space="0" w:color="auto"/>
        <w:left w:val="none" w:sz="0" w:space="0" w:color="auto"/>
        <w:bottom w:val="none" w:sz="0" w:space="0" w:color="auto"/>
        <w:right w:val="none" w:sz="0" w:space="0" w:color="auto"/>
      </w:divBdr>
    </w:div>
    <w:div w:id="1666742435">
      <w:bodyDiv w:val="1"/>
      <w:marLeft w:val="0"/>
      <w:marRight w:val="0"/>
      <w:marTop w:val="0"/>
      <w:marBottom w:val="0"/>
      <w:divBdr>
        <w:top w:val="none" w:sz="0" w:space="0" w:color="auto"/>
        <w:left w:val="none" w:sz="0" w:space="0" w:color="auto"/>
        <w:bottom w:val="none" w:sz="0" w:space="0" w:color="auto"/>
        <w:right w:val="none" w:sz="0" w:space="0" w:color="auto"/>
      </w:divBdr>
    </w:div>
    <w:div w:id="1766070762">
      <w:bodyDiv w:val="1"/>
      <w:marLeft w:val="0"/>
      <w:marRight w:val="0"/>
      <w:marTop w:val="0"/>
      <w:marBottom w:val="0"/>
      <w:divBdr>
        <w:top w:val="none" w:sz="0" w:space="0" w:color="auto"/>
        <w:left w:val="none" w:sz="0" w:space="0" w:color="auto"/>
        <w:bottom w:val="none" w:sz="0" w:space="0" w:color="auto"/>
        <w:right w:val="none" w:sz="0" w:space="0" w:color="auto"/>
      </w:divBdr>
    </w:div>
    <w:div w:id="1839222955">
      <w:bodyDiv w:val="1"/>
      <w:marLeft w:val="0"/>
      <w:marRight w:val="0"/>
      <w:marTop w:val="0"/>
      <w:marBottom w:val="0"/>
      <w:divBdr>
        <w:top w:val="none" w:sz="0" w:space="0" w:color="auto"/>
        <w:left w:val="none" w:sz="0" w:space="0" w:color="auto"/>
        <w:bottom w:val="none" w:sz="0" w:space="0" w:color="auto"/>
        <w:right w:val="none" w:sz="0" w:space="0" w:color="auto"/>
      </w:divBdr>
    </w:div>
    <w:div w:id="1846901113">
      <w:bodyDiv w:val="1"/>
      <w:marLeft w:val="0"/>
      <w:marRight w:val="0"/>
      <w:marTop w:val="0"/>
      <w:marBottom w:val="0"/>
      <w:divBdr>
        <w:top w:val="none" w:sz="0" w:space="0" w:color="auto"/>
        <w:left w:val="none" w:sz="0" w:space="0" w:color="auto"/>
        <w:bottom w:val="none" w:sz="0" w:space="0" w:color="auto"/>
        <w:right w:val="none" w:sz="0" w:space="0" w:color="auto"/>
      </w:divBdr>
    </w:div>
    <w:div w:id="1882941619">
      <w:bodyDiv w:val="1"/>
      <w:marLeft w:val="0"/>
      <w:marRight w:val="0"/>
      <w:marTop w:val="0"/>
      <w:marBottom w:val="0"/>
      <w:divBdr>
        <w:top w:val="none" w:sz="0" w:space="0" w:color="auto"/>
        <w:left w:val="none" w:sz="0" w:space="0" w:color="auto"/>
        <w:bottom w:val="none" w:sz="0" w:space="0" w:color="auto"/>
        <w:right w:val="none" w:sz="0" w:space="0" w:color="auto"/>
      </w:divBdr>
    </w:div>
    <w:div w:id="1928028250">
      <w:bodyDiv w:val="1"/>
      <w:marLeft w:val="0"/>
      <w:marRight w:val="0"/>
      <w:marTop w:val="0"/>
      <w:marBottom w:val="0"/>
      <w:divBdr>
        <w:top w:val="none" w:sz="0" w:space="0" w:color="auto"/>
        <w:left w:val="none" w:sz="0" w:space="0" w:color="auto"/>
        <w:bottom w:val="none" w:sz="0" w:space="0" w:color="auto"/>
        <w:right w:val="none" w:sz="0" w:space="0" w:color="auto"/>
      </w:divBdr>
    </w:div>
    <w:div w:id="1949660085">
      <w:bodyDiv w:val="1"/>
      <w:marLeft w:val="0"/>
      <w:marRight w:val="0"/>
      <w:marTop w:val="0"/>
      <w:marBottom w:val="0"/>
      <w:divBdr>
        <w:top w:val="none" w:sz="0" w:space="0" w:color="auto"/>
        <w:left w:val="none" w:sz="0" w:space="0" w:color="auto"/>
        <w:bottom w:val="none" w:sz="0" w:space="0" w:color="auto"/>
        <w:right w:val="none" w:sz="0" w:space="0" w:color="auto"/>
      </w:divBdr>
    </w:div>
    <w:div w:id="1984386984">
      <w:bodyDiv w:val="1"/>
      <w:marLeft w:val="0"/>
      <w:marRight w:val="0"/>
      <w:marTop w:val="0"/>
      <w:marBottom w:val="0"/>
      <w:divBdr>
        <w:top w:val="none" w:sz="0" w:space="0" w:color="auto"/>
        <w:left w:val="none" w:sz="0" w:space="0" w:color="auto"/>
        <w:bottom w:val="none" w:sz="0" w:space="0" w:color="auto"/>
        <w:right w:val="none" w:sz="0" w:space="0" w:color="auto"/>
      </w:divBdr>
    </w:div>
    <w:div w:id="1985355642">
      <w:bodyDiv w:val="1"/>
      <w:marLeft w:val="0"/>
      <w:marRight w:val="0"/>
      <w:marTop w:val="0"/>
      <w:marBottom w:val="0"/>
      <w:divBdr>
        <w:top w:val="none" w:sz="0" w:space="0" w:color="auto"/>
        <w:left w:val="none" w:sz="0" w:space="0" w:color="auto"/>
        <w:bottom w:val="none" w:sz="0" w:space="0" w:color="auto"/>
        <w:right w:val="none" w:sz="0" w:space="0" w:color="auto"/>
      </w:divBdr>
    </w:div>
    <w:div w:id="1993175107">
      <w:bodyDiv w:val="1"/>
      <w:marLeft w:val="0"/>
      <w:marRight w:val="0"/>
      <w:marTop w:val="0"/>
      <w:marBottom w:val="0"/>
      <w:divBdr>
        <w:top w:val="none" w:sz="0" w:space="0" w:color="auto"/>
        <w:left w:val="none" w:sz="0" w:space="0" w:color="auto"/>
        <w:bottom w:val="none" w:sz="0" w:space="0" w:color="auto"/>
        <w:right w:val="none" w:sz="0" w:space="0" w:color="auto"/>
      </w:divBdr>
    </w:div>
    <w:div w:id="2052681050">
      <w:bodyDiv w:val="1"/>
      <w:marLeft w:val="0"/>
      <w:marRight w:val="0"/>
      <w:marTop w:val="0"/>
      <w:marBottom w:val="0"/>
      <w:divBdr>
        <w:top w:val="none" w:sz="0" w:space="0" w:color="auto"/>
        <w:left w:val="none" w:sz="0" w:space="0" w:color="auto"/>
        <w:bottom w:val="none" w:sz="0" w:space="0" w:color="auto"/>
        <w:right w:val="none" w:sz="0" w:space="0" w:color="auto"/>
      </w:divBdr>
    </w:div>
    <w:div w:id="2071266512">
      <w:bodyDiv w:val="1"/>
      <w:marLeft w:val="0"/>
      <w:marRight w:val="0"/>
      <w:marTop w:val="0"/>
      <w:marBottom w:val="0"/>
      <w:divBdr>
        <w:top w:val="none" w:sz="0" w:space="0" w:color="auto"/>
        <w:left w:val="none" w:sz="0" w:space="0" w:color="auto"/>
        <w:bottom w:val="none" w:sz="0" w:space="0" w:color="auto"/>
        <w:right w:val="none" w:sz="0" w:space="0" w:color="auto"/>
      </w:divBdr>
    </w:div>
    <w:div w:id="2094738628">
      <w:bodyDiv w:val="1"/>
      <w:marLeft w:val="0"/>
      <w:marRight w:val="0"/>
      <w:marTop w:val="0"/>
      <w:marBottom w:val="0"/>
      <w:divBdr>
        <w:top w:val="none" w:sz="0" w:space="0" w:color="auto"/>
        <w:left w:val="none" w:sz="0" w:space="0" w:color="auto"/>
        <w:bottom w:val="none" w:sz="0" w:space="0" w:color="auto"/>
        <w:right w:val="none" w:sz="0" w:space="0" w:color="auto"/>
      </w:divBdr>
    </w:div>
    <w:div w:id="21430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5.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6.e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image" Target="media/image22.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4.png"/><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MFe92</b:Tag>
    <b:SourceType>JournalArticle</b:SourceType>
    <b:Guid>{523AF755-FBE2-4BB8-A748-58FB63DB82D6}</b:Guid>
    <b:Title>Universal prediction of individual sequences</b:Title>
    <b:Year>1992</b:Year>
    <b:JournalName>IEEE Transactions on  Information Theory</b:JournalName>
    <b:Pages>1258-1270</b:Pages>
    <b:Author>
      <b:Author>
        <b:NameList>
          <b:Person>
            <b:Last>Feder</b:Last>
            <b:First>Meir</b:First>
          </b:Person>
          <b:Person>
            <b:Last>Merhav</b:Last>
            <b:First>Neri</b:First>
          </b:Person>
          <b:Person>
            <b:Last>Gutman</b:Last>
            <b:First>Michael</b:First>
          </b:Person>
        </b:NameList>
      </b:Author>
    </b:Author>
    <b:Month>July</b:Month>
    <b:Volume>38</b:Volume>
    <b:Issue>4</b:Issue>
    <b:RefOrder>2</b:RefOrder>
  </b:Source>
  <b:Source>
    <b:Tag>Lem78</b:Tag>
    <b:SourceType>JournalArticle</b:SourceType>
    <b:Guid>{59EF241C-CDF3-4CCB-807E-CA41852AF4C7}</b:Guid>
    <b:Author>
      <b:Author>
        <b:NameList>
          <b:Person>
            <b:Last>Lempel</b:Last>
            <b:First>Avraham</b:First>
          </b:Person>
          <b:Person>
            <b:Last>Ziv</b:Last>
            <b:First>Jacob</b:First>
          </b:Person>
        </b:NameList>
      </b:Author>
    </b:Author>
    <b:Title>Compression of individual sequences via variable-rate coding</b:Title>
    <b:JournalName>IEEE Transmissions on Information Theory</b:JournalName>
    <b:Year>1978</b:Year>
    <b:Pages>530-536</b:Pages>
    <b:Month>September</b:Month>
    <b:RefOrder>1</b:RefOrder>
  </b:Source>
  <b:Source>
    <b:Tag>Coh12</b:Tag>
    <b:SourceType>Report</b:SourceType>
    <b:Guid>{845E11BC-7DEF-4282-8F31-2524012039DD}</b:Guid>
    <b:Title>Anomaly Detection, Dependence Analysis and</b:Title>
    <b:Year>2012</b:Year>
    <b:Author>
      <b:Author>
        <b:NameList>
          <b:Person>
            <b:Last>Cohen</b:Last>
            <b:First>Asaf</b:First>
          </b:Person>
          <b:Person>
            <b:Last>Dolev</b:Last>
            <b:First>Shlomi</b:First>
          </b:Person>
          <b:Person>
            <b:Last>Gilboa</b:Last>
            <b:First>Niv</b:First>
          </b:Person>
          <b:Person>
            <b:Last>Leshem</b:Last>
            <b:First>Guy</b:First>
          </b:Person>
        </b:NameList>
      </b:Author>
    </b:Author>
    <b:City>Beersheba</b:City>
    <b:Institution>Ben Gurion University of the Negev</b:Institution>
    <b:RefOrder>5</b:RefOrder>
  </b:Source>
  <b:Source>
    <b:Tag>Art07</b:Tag>
    <b:SourceType>JournalArticle</b:SourceType>
    <b:Guid>{DBBFC9C6-8C3A-4F97-BDDB-329DD8DBC32D}</b:Guid>
    <b:Title>k-means+: The advantages of careful seeding</b:Title>
    <b:Year>2007</b:Year>
    <b:Publisher>Society for Industrial and Applied Mathematics</b:Publisher>
    <b:Author>
      <b:Author>
        <b:NameList>
          <b:Person>
            <b:Last>Arthur</b:Last>
            <b:First>David</b:First>
          </b:Person>
          <b:Person>
            <b:Last>Vassilvitskii</b:Last>
            <b:First>Sergei</b:First>
          </b:Person>
        </b:NameList>
      </b:Author>
    </b:Author>
    <b:JournalName>Proceedings of the eighteens annual ACM-SIAM symposium on Discrete algorithms</b:JournalName>
    <b:Pages>1027-1035</b:Pages>
    <b:RefOrder>8</b:RefOrder>
  </b:Source>
  <b:Source>
    <b:Tag>Kul51</b:Tag>
    <b:SourceType>JournalArticle</b:SourceType>
    <b:Guid>{D66DDCBD-BFAA-4C40-9F0F-71889DFE2D93}</b:Guid>
    <b:Author>
      <b:Author>
        <b:NameList>
          <b:Person>
            <b:Last>Kullback</b:Last>
            <b:First>Solomon</b:First>
          </b:Person>
          <b:Person>
            <b:Last>Leibler</b:Last>
            <b:First>Richard</b:First>
          </b:Person>
        </b:NameList>
      </b:Author>
    </b:Author>
    <b:Title>On Information and Sufficiency</b:Title>
    <b:JournalName>The Annals of Mathematical Statistics</b:JournalName>
    <b:Year>1951</b:Year>
    <b:Pages>79-86</b:Pages>
    <b:Volume>22</b:Volume>
    <b:Issue>1</b:Issue>
    <b:YearAccessed>2014</b:YearAccessed>
    <b:MonthAccessed>04</b:MonthAccessed>
    <b:URL>http://projecteuclid.org/euclid.aoms/1177729694</b:URL>
    <b:DOI>10.1214/aoms/1177729694</b:DOI>
    <b:RefOrder>12</b:RefOrder>
  </b:Source>
  <b:Source>
    <b:Tag>Ham50</b:Tag>
    <b:SourceType>JournalArticle</b:SourceType>
    <b:Guid>{29338E2A-847F-48B0-85D5-215959D6B698}</b:Guid>
    <b:Author>
      <b:Author>
        <b:NameList>
          <b:Person>
            <b:Last>Hamming</b:Last>
            <b:First>Richard</b:First>
            <b:Middle>W</b:Middle>
          </b:Person>
        </b:NameList>
      </b:Author>
    </b:Author>
    <b:Title>Error detecting and error correcting codes</b:Title>
    <b:JournalName>Bell Systems technical journal</b:JournalName>
    <b:Year>1950</b:Year>
    <b:Pages>147-160</b:Pages>
    <b:Volume>29</b:Volume>
    <b:Issue>2</b:Issue>
    <b:RefOrder>11</b:RefOrder>
  </b:Source>
  <b:Source>
    <b:Tag>Bis06</b:Tag>
    <b:SourceType>Book</b:SourceType>
    <b:Guid>{FF9AC76B-9122-4490-80C8-AFEEB3D0602A}</b:Guid>
    <b:Author>
      <b:Author>
        <b:NameList>
          <b:Person>
            <b:Last>Bishop</b:Last>
            <b:First>Christopher</b:First>
            <b:Middle>M</b:Middle>
          </b:Person>
        </b:NameList>
      </b:Author>
      <b:Editor>
        <b:NameList>
          <b:Person>
            <b:Last>Jordan</b:Last>
            <b:First>Michael</b:First>
          </b:Person>
        </b:NameList>
      </b:Editor>
    </b:Author>
    <b:Title>Pattern Recognition and Machine Learning</b:Title>
    <b:Year>2006</b:Year>
    <b:City>Cambridge</b:City>
    <b:Publisher>Springer</b:Publisher>
    <b:CountryRegion>UK</b:CountryRegion>
    <b:StandardNumber> 0-387-31073-8</b:StandardNumber>
    <b:Pages>209</b:Pages>
    <b:RefOrder>9</b:RefOrder>
  </b:Source>
  <b:Source>
    <b:Tag>Tso07</b:Tag>
    <b:SourceType>JournalArticle</b:SourceType>
    <b:Guid>{40BA3BAC-95F9-45E2-96AA-163E8690CB3B}</b:Guid>
    <b:Title>Multi-label classification: An overview</b:Title>
    <b:Year>2007</b:Year>
    <b:JournalName>International Journal of Data Warehousing and Mining</b:JournalName>
    <b:Pages>1-13</b:Pages>
    <b:Volume>3</b:Volume>
    <b:Issue>3</b:Issue>
    <b:Author>
      <b:Author>
        <b:NameList>
          <b:Person>
            <b:Last>Tsoumakas</b:Last>
            <b:First>Grigorios</b:First>
          </b:Person>
          <b:Person>
            <b:Last>Katakis</b:Last>
            <b:First>Ioannis</b:First>
          </b:Person>
        </b:NameList>
      </b:Author>
      <b:Editor>
        <b:NameList>
          <b:Person>
            <b:Last>Taniar</b:Last>
            <b:First>David</b:First>
          </b:Person>
        </b:NameList>
      </b:Editor>
    </b:Author>
    <b:ShortTitle>IJDWM</b:ShortTitle>
    <b:StandardNumber>1548-3924</b:StandardNumber>
    <b:RefOrder>10</b:RefOrder>
  </b:Source>
  <b:Source>
    <b:Tag>Nis03</b:Tag>
    <b:SourceType>JournalArticle</b:SourceType>
    <b:Guid>{C320195F-89DA-48C3-9A68-A7AA0BFD35BF}</b:Guid>
    <b:Author>
      <b:Author>
        <b:NameList>
          <b:Person>
            <b:Last>Nisenson</b:Last>
            <b:First>Mordechai</b:First>
          </b:Person>
          <b:Person>
            <b:Last>Yariv</b:Last>
            <b:First>Ido</b:First>
          </b:Person>
          <b:Person>
            <b:Last>El-Yaniv</b:Last>
            <b:First>Ran</b:First>
          </b:Person>
          <b:Person>
            <b:Last>Meir</b:Last>
            <b:First>Ron</b:First>
          </b:Person>
        </b:NameList>
      </b:Author>
      <b:Editor>
        <b:NameList>
          <b:Person>
            <b:Last>Lavrač</b:Last>
            <b:First>Nada</b:First>
          </b:Person>
        </b:NameList>
      </b:Editor>
    </b:Author>
    <b:Title>Towards Behaviometric Security Systems: Learning to Identify a Typist</b:Title>
    <b:JournalName>Knowledge Discovery in Databases: PKDD 2003, Lecture Notes in Computer Science</b:JournalName>
    <b:Year>2003</b:Year>
    <b:Pages>363-374</b:Pages>
    <b:Volume>2838</b:Volume>
    <b:Publisher>Springer Berlin Heidelberg</b:Publisher>
    <b:DOI>10.1007/978-3-540-39804-2_33</b:DOI>
    <b:RefOrder>3</b:RefOrder>
  </b:Source>
  <b:Source>
    <b:Tag>Lan83</b:Tag>
    <b:SourceType>JournalArticle</b:SourceType>
    <b:Guid>{D208A2EE-1755-49AB-B3C7-2D5B60E31836}</b:Guid>
    <b:Author>
      <b:Author>
        <b:NameList>
          <b:Person>
            <b:Last>Langdon</b:Last>
            <b:First>G.G.,</b:First>
            <b:Middle>Jr</b:Middle>
          </b:Person>
        </b:NameList>
      </b:Author>
    </b:Author>
    <b:Title>A note on the Ziv - Lempel model for compressing individual sequences (Corresp.)</b:Title>
    <b:JournalName>IEEE Transactions on Information Theory</b:JournalName>
    <b:Year>1983</b:Year>
    <b:Pages>284-287</b:Pages>
    <b:Volume>29</b:Volume>
    <b:Issue>2</b:Issue>
    <b:URL>http://ieeexplore.ieee.org/xpl/articleDetails.jsp?tp=&amp;arnumber=1056645&amp;url=http%3A%2F%2Fieeexplore.ieee.org%2Fxpls%2Fabs_all.jsp%3Farnumber%3D1056645</b:URL>
    <b:DOI>10.1109/TIT.1983.1056645</b:DOI>
    <b:RefOrder>4</b:RefOrder>
  </b:Source>
  <b:Source>
    <b:Tag>Vil12</b:Tag>
    <b:SourceType>JournalArticle</b:SourceType>
    <b:Guid>{4701FFD1-C954-4AFA-BB40-9B968F96E81F}</b:Guid>
    <b:Author>
      <b:Author>
        <b:NameList>
          <b:Person>
            <b:Last>Villeneuve</b:Last>
            <b:First>Nart</b:First>
          </b:Person>
          <b:Person>
            <b:Last>Bennett</b:Last>
            <b:First>James</b:First>
          </b:Person>
        </b:NameList>
      </b:Author>
    </b:Author>
    <b:Title>Detecting APT Activity with Network Traffic Analysis</b:Title>
    <b:Year>2012</b:Year>
    <b:YearAccessed>2013</b:YearAccessed>
    <b:MonthAccessed>October</b:MonthAccessed>
    <b:DayAccessed>31</b:DayAccessed>
    <b:URL>http://www. trendmicro.com/cloud-content/us/pdfs/securityintelligence/white-papers/wp-detecting-apt-activity-with-network-traffic-analysis.pdf</b:URL>
    <b:Publisher>Trend Micro Incorporated</b:Publisher>
    <b:RefOrder>6</b:RefOrder>
  </b:Source>
  <b:Source>
    <b:Tag>EMS13</b:Tag>
    <b:SourceType>InternetSite</b:SourceType>
    <b:Guid>{28DDC617-7B9A-4F24-8149-212EDD89DCC3}</b:Guid>
    <b:Title>CryptoLocker – a new ransomware variant</b:Title>
    <b:Year>2013</b:Year>
    <b:Author>
      <b:Author>
        <b:Corporate>EMSISoft Blog</b:Corporate>
      </b:Author>
    </b:Author>
    <b:ProductionCompany>EMSISoft Blog</b:ProductionCompany>
    <b:Month>September</b:Month>
    <b:Day>10</b:Day>
    <b:YearAccessed>2014</b:YearAccessed>
    <b:MonthAccessed>August</b:MonthAccessed>
    <b:DayAccessed>16</b:DayAccessed>
    <b:URL>http://blog.emsisoft.com/2013/09/10/cryptolocker-a-new-ransomware-variant/</b:URL>
    <b:RefOrder>7</b:RefOrder>
  </b:Source>
</b:Sources>
</file>

<file path=customXml/itemProps1.xml><?xml version="1.0" encoding="utf-8"?>
<ds:datastoreItem xmlns:ds="http://schemas.openxmlformats.org/officeDocument/2006/customXml" ds:itemID="{68E70F7A-1F25-42D5-B5F2-00DC3A91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1</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Airspan Networks</Company>
  <LinksUpToDate>false</LinksUpToDate>
  <CharactersWithSpaces>21094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Arnon Shimoni</cp:lastModifiedBy>
  <cp:revision>88</cp:revision>
  <dcterms:created xsi:type="dcterms:W3CDTF">2014-06-27T14:27:00Z</dcterms:created>
  <dcterms:modified xsi:type="dcterms:W3CDTF">2014-08-19T19:30:00Z</dcterms:modified>
</cp:coreProperties>
</file>